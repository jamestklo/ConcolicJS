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E7695C">
      <w:pPr>
        <w:pStyle w:val="Normal1"/>
        <w:spacing w:line="240" w:lineRule="auto"/>
        <w:jc w:val="center"/>
        <w:rPr>
          <w:ins w:id="0" w:author="root" w:date="2013-10-02T14:11:00Z"/>
          <w:rFonts w:ascii="Calibri" w:eastAsia="Calibri" w:hAnsi="Calibri" w:cs="Calibri"/>
          <w:b/>
          <w:sz w:val="20"/>
        </w:rPr>
        <w:pPrChange w:id="1" w:author="root" w:date="2013-10-02T09:38:00Z">
          <w:pPr>
            <w:pStyle w:val="Normal1"/>
            <w:jc w:val="center"/>
          </w:pPr>
        </w:pPrChange>
      </w:pPr>
      <w:r>
        <w:rPr>
          <w:rFonts w:ascii="Calibri" w:eastAsia="Calibri" w:hAnsi="Calibri" w:cs="Calibri"/>
          <w:b/>
          <w:sz w:val="20"/>
        </w:rPr>
        <w:t xml:space="preserve">Generating </w:t>
      </w:r>
      <w:del w:id="2" w:author="Ali Mesbah" w:date="2013-10-01T15:33:00Z">
        <w:r w:rsidDel="007C6E44">
          <w:rPr>
            <w:rFonts w:ascii="Calibri" w:eastAsia="Calibri" w:hAnsi="Calibri" w:cs="Calibri"/>
            <w:b/>
            <w:sz w:val="20"/>
          </w:rPr>
          <w:delText xml:space="preserve">input </w:delText>
        </w:r>
      </w:del>
      <w:ins w:id="3" w:author="Ali Mesbah" w:date="2013-10-01T15:33:00Z">
        <w:r w:rsidR="007C6E44">
          <w:rPr>
            <w:rFonts w:ascii="Calibri" w:eastAsia="Calibri" w:hAnsi="Calibri" w:cs="Calibri"/>
            <w:b/>
            <w:sz w:val="20"/>
          </w:rPr>
          <w:t xml:space="preserve">Input </w:t>
        </w:r>
      </w:ins>
      <w:r>
        <w:rPr>
          <w:rFonts w:ascii="Calibri" w:eastAsia="Calibri" w:hAnsi="Calibri" w:cs="Calibri"/>
          <w:b/>
          <w:sz w:val="20"/>
        </w:rPr>
        <w:t xml:space="preserve">HTML </w:t>
      </w:r>
      <w:r w:rsidR="00BA0235">
        <w:rPr>
          <w:rFonts w:ascii="Calibri" w:eastAsia="Calibri" w:hAnsi="Calibri" w:cs="Calibri"/>
          <w:b/>
          <w:sz w:val="20"/>
        </w:rPr>
        <w:t xml:space="preserve">for </w:t>
      </w:r>
      <w:del w:id="4" w:author="Ali Mesbah" w:date="2013-10-01T15:33:00Z">
        <w:r w:rsidDel="007C6E44">
          <w:rPr>
            <w:rFonts w:ascii="Calibri" w:eastAsia="Calibri" w:hAnsi="Calibri" w:cs="Calibri"/>
            <w:b/>
            <w:sz w:val="20"/>
          </w:rPr>
          <w:delText xml:space="preserve">concolic test </w:delText>
        </w:r>
      </w:del>
      <w:r w:rsidR="00BA0235">
        <w:rPr>
          <w:rFonts w:ascii="Calibri" w:eastAsia="Calibri" w:hAnsi="Calibri" w:cs="Calibri"/>
          <w:b/>
          <w:sz w:val="20"/>
        </w:rPr>
        <w:t>t</w:t>
      </w:r>
      <w:ins w:id="5" w:author="Ali Mesbah" w:date="2013-10-01T15:33:00Z">
        <w:r w:rsidR="007C6E44">
          <w:rPr>
            <w:rFonts w:ascii="Calibri" w:eastAsia="Calibri" w:hAnsi="Calibri" w:cs="Calibri"/>
            <w:b/>
            <w:sz w:val="20"/>
          </w:rPr>
          <w:t>est</w:t>
        </w:r>
      </w:ins>
      <w:r w:rsidR="00BA0235">
        <w:rPr>
          <w:rFonts w:ascii="Calibri" w:eastAsia="Calibri" w:hAnsi="Calibri" w:cs="Calibri"/>
          <w:b/>
          <w:sz w:val="20"/>
        </w:rPr>
        <w:t>ing</w:t>
      </w:r>
      <w:ins w:id="6" w:author="Ali Mesbah" w:date="2013-10-01T15:33:00Z">
        <w:r w:rsidR="007C6E44">
          <w:rPr>
            <w:rFonts w:ascii="Calibri" w:eastAsia="Calibri" w:hAnsi="Calibri" w:cs="Calibri"/>
            <w:b/>
            <w:sz w:val="20"/>
          </w:rPr>
          <w:t xml:space="preserve"> </w:t>
        </w:r>
      </w:ins>
      <w:r w:rsidR="00BA0235">
        <w:rPr>
          <w:rFonts w:ascii="Calibri" w:eastAsia="Calibri" w:hAnsi="Calibri" w:cs="Calibri"/>
          <w:b/>
          <w:sz w:val="20"/>
        </w:rPr>
        <w:t xml:space="preserve">JavaScript </w:t>
      </w:r>
      <w:r w:rsidR="001F49AB">
        <w:rPr>
          <w:rFonts w:ascii="Calibri" w:eastAsia="Calibri" w:hAnsi="Calibri" w:cs="Calibri"/>
          <w:b/>
          <w:sz w:val="20"/>
        </w:rPr>
        <w:t>Applications</w:t>
      </w:r>
    </w:p>
    <w:p w:rsidR="00000000" w:rsidRDefault="00DE0F3A">
      <w:pPr>
        <w:pStyle w:val="Normal1"/>
        <w:spacing w:line="240" w:lineRule="auto"/>
        <w:jc w:val="center"/>
        <w:pPrChange w:id="7" w:author="root" w:date="2013-10-02T09:38:00Z">
          <w:pPr>
            <w:pStyle w:val="Normal1"/>
            <w:jc w:val="center"/>
          </w:pPr>
        </w:pPrChange>
      </w:pPr>
      <w:r>
        <w:rPr>
          <w:rFonts w:ascii="Calibri" w:eastAsia="Calibri" w:hAnsi="Calibri" w:cs="Calibri"/>
          <w:sz w:val="20"/>
        </w:rPr>
        <w:t>RPE proposal</w:t>
      </w:r>
      <w:r>
        <w:rPr>
          <w:rFonts w:ascii="Calibri" w:eastAsia="Calibri" w:hAnsi="Calibri" w:cs="Calibri"/>
          <w:sz w:val="20"/>
        </w:rPr>
        <w:tab/>
      </w:r>
      <w:ins w:id="8" w:author="root" w:date="2013-10-02T14:11:00Z">
        <w:r w:rsidR="00EF2FE2">
          <w:rPr>
            <w:rFonts w:ascii="Calibri" w:eastAsia="Calibri" w:hAnsi="Calibri" w:cs="Calibri"/>
            <w:sz w:val="20"/>
          </w:rPr>
          <w:t>James Lo</w:t>
        </w:r>
      </w:ins>
      <w:r>
        <w:rPr>
          <w:rFonts w:ascii="Calibri" w:eastAsia="Calibri" w:hAnsi="Calibri" w:cs="Calibri"/>
          <w:sz w:val="20"/>
        </w:rPr>
        <w:tab/>
        <w:t>Oct 7, 2013</w:t>
      </w:r>
    </w:p>
    <w:p w:rsidR="00000000" w:rsidRDefault="00BA0235">
      <w:pPr>
        <w:pStyle w:val="Normal1"/>
        <w:spacing w:line="240" w:lineRule="auto"/>
        <w:jc w:val="both"/>
        <w:rPr>
          <w:del w:id="9" w:author="root" w:date="2013-10-02T10:19:00Z"/>
          <w:rFonts w:asciiTheme="majorHAnsi" w:hAnsiTheme="majorHAnsi" w:cstheme="majorHAnsi"/>
          <w:b/>
          <w:rPrChange w:id="10" w:author="root" w:date="2013-10-02T14:00:00Z">
            <w:rPr>
              <w:del w:id="11" w:author="root" w:date="2013-10-02T10:19:00Z"/>
            </w:rPr>
          </w:rPrChange>
        </w:rPr>
        <w:pPrChange w:id="12" w:author="root" w:date="2013-10-02T09:38:00Z">
          <w:pPr>
            <w:pStyle w:val="Normal1"/>
            <w:jc w:val="both"/>
          </w:pPr>
        </w:pPrChange>
      </w:pPr>
    </w:p>
    <w:p w:rsidR="00000000" w:rsidRDefault="007977AC">
      <w:pPr>
        <w:pStyle w:val="Normal1"/>
        <w:spacing w:line="240" w:lineRule="auto"/>
        <w:jc w:val="both"/>
        <w:rPr>
          <w:ins w:id="13" w:author="Ali Mesbah" w:date="2013-10-01T15:36:00Z"/>
          <w:del w:id="14" w:author="root" w:date="2013-10-02T09:37:00Z"/>
          <w:rFonts w:asciiTheme="majorHAnsi" w:eastAsia="Calibri" w:hAnsiTheme="majorHAnsi" w:cstheme="majorHAnsi"/>
          <w:b/>
          <w:sz w:val="20"/>
          <w:rPrChange w:id="15" w:author="root" w:date="2013-10-02T14:00:00Z">
            <w:rPr>
              <w:ins w:id="16" w:author="Ali Mesbah" w:date="2013-10-01T15:36:00Z"/>
              <w:del w:id="17" w:author="root" w:date="2013-10-02T09:37:00Z"/>
              <w:rFonts w:ascii="Calibri" w:eastAsia="Calibri" w:hAnsi="Calibri" w:cs="Calibri"/>
              <w:sz w:val="20"/>
            </w:rPr>
          </w:rPrChange>
        </w:rPr>
        <w:pPrChange w:id="18" w:author="root" w:date="2013-10-02T09:38:00Z">
          <w:pPr>
            <w:pStyle w:val="Normal1"/>
            <w:jc w:val="both"/>
          </w:pPr>
        </w:pPrChange>
      </w:pPr>
      <w:commentRangeStart w:id="19"/>
      <w:ins w:id="20" w:author="Ali Mesbah" w:date="2013-10-01T15:36:00Z">
        <w:del w:id="21" w:author="root" w:date="2013-10-02T09:37:00Z">
          <w:r w:rsidRPr="007977AC">
            <w:rPr>
              <w:rFonts w:asciiTheme="majorHAnsi" w:eastAsia="Calibri" w:hAnsiTheme="majorHAnsi" w:cstheme="majorHAnsi"/>
              <w:b/>
              <w:sz w:val="20"/>
              <w:rPrChange w:id="22" w:author="root" w:date="2013-10-02T14:00:00Z">
                <w:rPr>
                  <w:rFonts w:ascii="Calibri" w:eastAsia="Calibri" w:hAnsi="Calibri" w:cs="Calibri"/>
                  <w:sz w:val="20"/>
                </w:rPr>
              </w:rPrChange>
            </w:rPr>
            <w:delText>INTRO: web applications, JavaScript, testing them</w:delText>
          </w:r>
          <w:commentRangeEnd w:id="19"/>
          <w:r w:rsidRPr="007977AC">
            <w:rPr>
              <w:rStyle w:val="CommentReference"/>
              <w:rFonts w:asciiTheme="majorHAnsi" w:hAnsiTheme="majorHAnsi" w:cstheme="majorHAnsi"/>
              <w:b/>
              <w:rPrChange w:id="23" w:author="root" w:date="2013-10-02T14:00:00Z">
                <w:rPr>
                  <w:rStyle w:val="CommentReference"/>
                </w:rPr>
              </w:rPrChange>
            </w:rPr>
            <w:commentReference w:id="19"/>
          </w:r>
        </w:del>
      </w:ins>
      <w:ins w:id="24" w:author="Ali Mesbah" w:date="2013-10-01T15:39:00Z">
        <w:del w:id="25" w:author="root" w:date="2013-10-02T09:37:00Z">
          <w:r w:rsidRPr="007977AC">
            <w:rPr>
              <w:rFonts w:asciiTheme="majorHAnsi" w:eastAsia="Calibri" w:hAnsiTheme="majorHAnsi" w:cstheme="majorHAnsi"/>
              <w:b/>
              <w:sz w:val="20"/>
              <w:rPrChange w:id="26" w:author="root" w:date="2013-10-02T14:00:00Z">
                <w:rPr>
                  <w:rFonts w:ascii="Calibri" w:eastAsia="Calibri" w:hAnsi="Calibri" w:cs="Calibri"/>
                  <w:sz w:val="20"/>
                  <w:szCs w:val="18"/>
                </w:rPr>
              </w:rPrChange>
            </w:rPr>
            <w:delText>.</w:delText>
          </w:r>
        </w:del>
      </w:ins>
    </w:p>
    <w:p w:rsidR="00000000" w:rsidRDefault="00BA0235">
      <w:pPr>
        <w:pStyle w:val="Normal1"/>
        <w:spacing w:line="240" w:lineRule="auto"/>
        <w:jc w:val="both"/>
        <w:rPr>
          <w:ins w:id="27" w:author="Ali Mesbah" w:date="2013-10-01T15:36:00Z"/>
          <w:del w:id="28" w:author="root" w:date="2013-10-02T09:37:00Z"/>
          <w:rFonts w:asciiTheme="majorHAnsi" w:eastAsia="Calibri" w:hAnsiTheme="majorHAnsi" w:cstheme="majorHAnsi"/>
          <w:b/>
          <w:sz w:val="20"/>
          <w:rPrChange w:id="29" w:author="root" w:date="2013-10-02T14:00:00Z">
            <w:rPr>
              <w:ins w:id="30" w:author="Ali Mesbah" w:date="2013-10-01T15:36:00Z"/>
              <w:del w:id="31" w:author="root" w:date="2013-10-02T09:37:00Z"/>
              <w:rFonts w:ascii="Calibri" w:eastAsia="Calibri" w:hAnsi="Calibri" w:cs="Calibri"/>
              <w:sz w:val="20"/>
            </w:rPr>
          </w:rPrChange>
        </w:rPr>
        <w:pPrChange w:id="32" w:author="root" w:date="2013-10-02T09:38:00Z">
          <w:pPr>
            <w:pStyle w:val="Normal1"/>
            <w:jc w:val="both"/>
          </w:pPr>
        </w:pPrChange>
      </w:pPr>
    </w:p>
    <w:p w:rsidR="00000000" w:rsidRDefault="007977AC">
      <w:pPr>
        <w:pStyle w:val="Normal1"/>
        <w:spacing w:line="240" w:lineRule="auto"/>
        <w:jc w:val="both"/>
        <w:rPr>
          <w:del w:id="33" w:author="root" w:date="2013-10-02T09:37:00Z"/>
          <w:rFonts w:asciiTheme="majorHAnsi" w:hAnsiTheme="majorHAnsi" w:cstheme="majorHAnsi"/>
          <w:b/>
          <w:rPrChange w:id="34" w:author="root" w:date="2013-10-02T14:00:00Z">
            <w:rPr>
              <w:del w:id="35" w:author="root" w:date="2013-10-02T09:37:00Z"/>
            </w:rPr>
          </w:rPrChange>
        </w:rPr>
        <w:pPrChange w:id="36" w:author="root" w:date="2013-10-02T09:38:00Z">
          <w:pPr>
            <w:pStyle w:val="Normal1"/>
            <w:jc w:val="both"/>
          </w:pPr>
        </w:pPrChange>
      </w:pPr>
      <w:del w:id="37" w:author="root" w:date="2013-10-02T09:37:00Z">
        <w:r w:rsidRPr="007977AC">
          <w:rPr>
            <w:rFonts w:asciiTheme="majorHAnsi" w:eastAsia="Calibri" w:hAnsiTheme="majorHAnsi" w:cstheme="majorHAnsi"/>
            <w:b/>
            <w:sz w:val="20"/>
            <w:rPrChange w:id="38" w:author="root" w:date="2013-10-02T14:00:00Z">
              <w:rPr>
                <w:rFonts w:ascii="Calibri" w:eastAsia="Calibri" w:hAnsi="Calibri" w:cs="Calibri"/>
                <w:sz w:val="20"/>
                <w:szCs w:val="18"/>
              </w:rPr>
            </w:rPrChange>
          </w:rPr>
          <w:delText xml:space="preserve">This project proposes and prototypes a novel approach to generate input HTML for increasing the branch </w:delText>
        </w:r>
      </w:del>
      <w:commentRangeStart w:id="39"/>
      <w:ins w:id="40" w:author="Ali Mesbah" w:date="2013-10-01T15:34:00Z">
        <w:del w:id="41" w:author="root" w:date="2013-10-02T09:37:00Z">
          <w:r w:rsidRPr="007977AC">
            <w:rPr>
              <w:rFonts w:asciiTheme="majorHAnsi" w:eastAsia="Calibri" w:hAnsiTheme="majorHAnsi" w:cstheme="majorHAnsi"/>
              <w:b/>
              <w:sz w:val="20"/>
              <w:rPrChange w:id="42" w:author="root" w:date="2013-10-02T14:00:00Z">
                <w:rPr>
                  <w:rFonts w:ascii="Calibri" w:eastAsia="Calibri" w:hAnsi="Calibri" w:cs="Calibri"/>
                  <w:sz w:val="20"/>
                  <w:szCs w:val="18"/>
                </w:rPr>
              </w:rPrChange>
            </w:rPr>
            <w:delText>code</w:delText>
          </w:r>
          <w:commentRangeEnd w:id="39"/>
          <w:r w:rsidRPr="007977AC">
            <w:rPr>
              <w:rStyle w:val="CommentReference"/>
              <w:rFonts w:asciiTheme="majorHAnsi" w:hAnsiTheme="majorHAnsi" w:cstheme="majorHAnsi"/>
              <w:b/>
              <w:rPrChange w:id="43" w:author="root" w:date="2013-10-02T14:00:00Z">
                <w:rPr>
                  <w:rStyle w:val="CommentReference"/>
                </w:rPr>
              </w:rPrChange>
            </w:rPr>
            <w:commentReference w:id="39"/>
          </w:r>
          <w:r w:rsidRPr="007977AC">
            <w:rPr>
              <w:rFonts w:asciiTheme="majorHAnsi" w:eastAsia="Calibri" w:hAnsiTheme="majorHAnsi" w:cstheme="majorHAnsi"/>
              <w:b/>
              <w:sz w:val="20"/>
              <w:rPrChange w:id="44" w:author="root" w:date="2013-10-02T14:00:00Z">
                <w:rPr>
                  <w:rFonts w:ascii="Calibri" w:eastAsia="Calibri" w:hAnsi="Calibri" w:cs="Calibri"/>
                  <w:sz w:val="20"/>
                  <w:szCs w:val="18"/>
                </w:rPr>
              </w:rPrChange>
            </w:rPr>
            <w:delText xml:space="preserve"> </w:delText>
          </w:r>
        </w:del>
      </w:ins>
      <w:del w:id="45" w:author="root" w:date="2013-10-02T09:37:00Z">
        <w:r w:rsidRPr="007977AC">
          <w:rPr>
            <w:rFonts w:asciiTheme="majorHAnsi" w:eastAsia="Calibri" w:hAnsiTheme="majorHAnsi" w:cstheme="majorHAnsi"/>
            <w:b/>
            <w:sz w:val="20"/>
            <w:rPrChange w:id="46" w:author="root" w:date="2013-10-02T14:00:00Z">
              <w:rPr>
                <w:rFonts w:ascii="Calibri" w:eastAsia="Calibri" w:hAnsi="Calibri" w:cs="Calibri"/>
                <w:sz w:val="20"/>
                <w:szCs w:val="18"/>
              </w:rPr>
            </w:rPrChange>
          </w:rPr>
          <w:delText>coverage when</w:delText>
        </w:r>
      </w:del>
      <w:ins w:id="47" w:author="Ali Mesbah" w:date="2013-10-01T15:35:00Z">
        <w:del w:id="48" w:author="root" w:date="2013-10-02T09:37:00Z">
          <w:r w:rsidRPr="007977AC">
            <w:rPr>
              <w:rFonts w:asciiTheme="majorHAnsi" w:eastAsia="Calibri" w:hAnsiTheme="majorHAnsi" w:cstheme="majorHAnsi"/>
              <w:b/>
              <w:sz w:val="20"/>
              <w:rPrChange w:id="49" w:author="root" w:date="2013-10-02T14:00:00Z">
                <w:rPr>
                  <w:rFonts w:ascii="Calibri" w:eastAsia="Calibri" w:hAnsi="Calibri" w:cs="Calibri"/>
                  <w:sz w:val="20"/>
                  <w:szCs w:val="18"/>
                </w:rPr>
              </w:rPrChange>
            </w:rPr>
            <w:delText xml:space="preserve"> unit</w:delText>
          </w:r>
        </w:del>
      </w:ins>
      <w:del w:id="50" w:author="root" w:date="2013-10-02T09:37:00Z">
        <w:r w:rsidRPr="007977AC">
          <w:rPr>
            <w:rFonts w:asciiTheme="majorHAnsi" w:eastAsia="Calibri" w:hAnsiTheme="majorHAnsi" w:cstheme="majorHAnsi"/>
            <w:b/>
            <w:sz w:val="20"/>
            <w:rPrChange w:id="51" w:author="root" w:date="2013-10-02T14:00:00Z">
              <w:rPr>
                <w:rFonts w:ascii="Calibri" w:eastAsia="Calibri" w:hAnsi="Calibri" w:cs="Calibri"/>
                <w:sz w:val="20"/>
                <w:szCs w:val="18"/>
              </w:rPr>
            </w:rPrChange>
          </w:rPr>
          <w:delText xml:space="preserve"> testing JavaScript Web applications.  Conversely, given an input HTML, the approach can also tell if the input HTML can drive the software’s execution towards a specified branch.  </w:delText>
        </w:r>
      </w:del>
    </w:p>
    <w:p w:rsidR="00000000" w:rsidRDefault="00BA0235">
      <w:pPr>
        <w:pStyle w:val="Normal1"/>
        <w:spacing w:line="240" w:lineRule="auto"/>
        <w:jc w:val="both"/>
        <w:rPr>
          <w:del w:id="52" w:author="root" w:date="2013-10-02T09:37:00Z"/>
          <w:rFonts w:asciiTheme="majorHAnsi" w:hAnsiTheme="majorHAnsi" w:cstheme="majorHAnsi"/>
          <w:b/>
          <w:rPrChange w:id="53" w:author="root" w:date="2013-10-02T14:00:00Z">
            <w:rPr>
              <w:del w:id="54" w:author="root" w:date="2013-10-02T09:37:00Z"/>
            </w:rPr>
          </w:rPrChange>
        </w:rPr>
        <w:pPrChange w:id="55" w:author="root" w:date="2013-10-02T09:38:00Z">
          <w:pPr>
            <w:pStyle w:val="Normal1"/>
            <w:jc w:val="both"/>
          </w:pPr>
        </w:pPrChange>
      </w:pPr>
    </w:p>
    <w:p w:rsidR="00000000" w:rsidRDefault="00BA0235">
      <w:pPr>
        <w:pStyle w:val="Normal1"/>
        <w:spacing w:line="240" w:lineRule="auto"/>
        <w:jc w:val="both"/>
        <w:rPr>
          <w:del w:id="56" w:author="root" w:date="2013-10-02T09:37:00Z"/>
          <w:rFonts w:asciiTheme="majorHAnsi" w:hAnsiTheme="majorHAnsi" w:cstheme="majorHAnsi"/>
          <w:b/>
          <w:rPrChange w:id="57" w:author="root" w:date="2013-10-02T14:00:00Z">
            <w:rPr>
              <w:del w:id="58" w:author="root" w:date="2013-10-02T09:37:00Z"/>
            </w:rPr>
          </w:rPrChange>
        </w:rPr>
        <w:pPrChange w:id="59" w:author="root" w:date="2013-10-02T09:38:00Z">
          <w:pPr>
            <w:pStyle w:val="Normal1"/>
            <w:jc w:val="both"/>
          </w:pPr>
        </w:pPrChange>
      </w:pPr>
    </w:p>
    <w:p w:rsidR="00000000" w:rsidRDefault="007977AC">
      <w:pPr>
        <w:pStyle w:val="Normal1"/>
        <w:spacing w:line="240" w:lineRule="auto"/>
        <w:jc w:val="both"/>
        <w:rPr>
          <w:rFonts w:asciiTheme="majorHAnsi" w:hAnsiTheme="majorHAnsi" w:cstheme="majorHAnsi"/>
          <w:b/>
          <w:rPrChange w:id="60" w:author="root" w:date="2013-10-02T14:00:00Z">
            <w:rPr/>
          </w:rPrChange>
        </w:rPr>
        <w:pPrChange w:id="61" w:author="root" w:date="2013-10-02T09:38:00Z">
          <w:pPr>
            <w:pStyle w:val="Normal1"/>
            <w:jc w:val="both"/>
          </w:pPr>
        </w:pPrChange>
      </w:pPr>
      <w:del w:id="62" w:author="root" w:date="2013-10-02T11:23:00Z">
        <w:r w:rsidRPr="007977AC">
          <w:rPr>
            <w:rFonts w:asciiTheme="majorHAnsi" w:eastAsia="Calibri" w:hAnsiTheme="majorHAnsi" w:cstheme="majorHAnsi"/>
            <w:b/>
            <w:sz w:val="20"/>
            <w:rPrChange w:id="63" w:author="root" w:date="2013-10-02T14:00:00Z">
              <w:rPr>
                <w:rFonts w:ascii="Calibri" w:eastAsia="Calibri" w:hAnsi="Calibri" w:cs="Calibri"/>
                <w:b/>
                <w:sz w:val="20"/>
                <w:szCs w:val="18"/>
              </w:rPr>
            </w:rPrChange>
          </w:rPr>
          <w:delText xml:space="preserve">Motivation </w:delText>
        </w:r>
      </w:del>
      <w:del w:id="64" w:author="root" w:date="2013-10-02T09:38:00Z">
        <w:r w:rsidRPr="007977AC">
          <w:rPr>
            <w:rFonts w:asciiTheme="majorHAnsi" w:eastAsia="Calibri" w:hAnsiTheme="majorHAnsi" w:cstheme="majorHAnsi"/>
            <w:b/>
            <w:sz w:val="20"/>
            <w:rPrChange w:id="65" w:author="root" w:date="2013-10-02T14:00:00Z">
              <w:rPr>
                <w:rFonts w:ascii="Calibri" w:eastAsia="Calibri" w:hAnsi="Calibri" w:cs="Calibri"/>
                <w:sz w:val="20"/>
                <w:szCs w:val="18"/>
              </w:rPr>
            </w:rPrChange>
          </w:rPr>
          <w:delText>(why this project is novel and useful)</w:delText>
        </w:r>
      </w:del>
      <w:ins w:id="66" w:author="root" w:date="2013-10-02T11:23:00Z">
        <w:r w:rsidRPr="007977AC">
          <w:rPr>
            <w:rFonts w:asciiTheme="majorHAnsi" w:hAnsiTheme="majorHAnsi" w:cstheme="majorHAnsi"/>
            <w:b/>
            <w:sz w:val="20"/>
            <w:szCs w:val="20"/>
            <w:rPrChange w:id="67" w:author="root" w:date="2013-10-02T14:00:00Z">
              <w:rPr>
                <w:sz w:val="18"/>
                <w:szCs w:val="18"/>
              </w:rPr>
            </w:rPrChange>
          </w:rPr>
          <w:t>Introduction</w:t>
        </w:r>
      </w:ins>
    </w:p>
    <w:p w:rsidR="00000000" w:rsidRDefault="00E7695C">
      <w:pPr>
        <w:pStyle w:val="Normal1"/>
        <w:spacing w:line="240" w:lineRule="auto"/>
        <w:jc w:val="both"/>
        <w:pPrChange w:id="68" w:author="root" w:date="2013-10-02T14:11:00Z">
          <w:pPr>
            <w:pStyle w:val="Normal1"/>
            <w:jc w:val="both"/>
          </w:pPr>
        </w:pPrChange>
      </w:pPr>
      <w:r>
        <w:rPr>
          <w:rFonts w:ascii="Calibri" w:eastAsia="Calibri" w:hAnsi="Calibri" w:cs="Calibri"/>
          <w:sz w:val="20"/>
        </w:rPr>
        <w:t>While increasingly popular, JavaScript Web applications are also increasingly complex.  Because HTML describes the front-end GUI, a Web application usually has abundant JavaScript code that access and mutate HTML.  Indeed, a recent study [</w:t>
      </w:r>
      <w:r w:rsidR="00B7341B">
        <w:rPr>
          <w:rFonts w:ascii="Calibri" w:eastAsia="Calibri" w:hAnsi="Calibri" w:cs="Calibri"/>
          <w:sz w:val="20"/>
        </w:rPr>
        <w:t>8</w:t>
      </w:r>
      <w:r>
        <w:rPr>
          <w:rFonts w:ascii="Calibri" w:eastAsia="Calibri" w:hAnsi="Calibri" w:cs="Calibri"/>
          <w:sz w:val="20"/>
        </w:rPr>
        <w:t xml:space="preserve">] reports that </w:t>
      </w:r>
      <w:ins w:id="69" w:author="Ali Mesbah" w:date="2013-10-01T15:40:00Z">
        <w:r>
          <w:rPr>
            <w:rFonts w:ascii="Calibri" w:eastAsia="Calibri" w:hAnsi="Calibri" w:cs="Calibri"/>
            <w:sz w:val="20"/>
          </w:rPr>
          <w:t>the</w:t>
        </w:r>
      </w:ins>
      <w:del w:id="70" w:author="Ali Mesbah" w:date="2013-10-01T15:40:00Z">
        <w:r w:rsidDel="00E7695C">
          <w:rPr>
            <w:rFonts w:ascii="Calibri" w:eastAsia="Calibri" w:hAnsi="Calibri" w:cs="Calibri"/>
            <w:sz w:val="20"/>
          </w:rPr>
          <w:delText>a</w:delText>
        </w:r>
      </w:del>
      <w:r>
        <w:rPr>
          <w:rFonts w:ascii="Calibri" w:eastAsia="Calibri" w:hAnsi="Calibri" w:cs="Calibri"/>
          <w:sz w:val="20"/>
        </w:rPr>
        <w:t xml:space="preserve"> majority of bugs in JavaScript </w:t>
      </w:r>
      <w:del w:id="71" w:author="Ali Mesbah" w:date="2013-10-01T15:38:00Z">
        <w:r w:rsidDel="007C6E44">
          <w:rPr>
            <w:rFonts w:ascii="Calibri" w:eastAsia="Calibri" w:hAnsi="Calibri" w:cs="Calibri"/>
            <w:sz w:val="20"/>
          </w:rPr>
          <w:delText>Web applications</w:delText>
        </w:r>
      </w:del>
      <w:ins w:id="72" w:author="Ali Mesbah" w:date="2013-10-01T15:38:00Z">
        <w:r w:rsidR="007C6E44">
          <w:rPr>
            <w:rFonts w:ascii="Calibri" w:eastAsia="Calibri" w:hAnsi="Calibri" w:cs="Calibri"/>
            <w:sz w:val="20"/>
          </w:rPr>
          <w:t>code</w:t>
        </w:r>
      </w:ins>
      <w:r>
        <w:rPr>
          <w:rFonts w:ascii="Calibri" w:eastAsia="Calibri" w:hAnsi="Calibri" w:cs="Calibri"/>
          <w:sz w:val="20"/>
        </w:rPr>
        <w:t xml:space="preserve"> relates to </w:t>
      </w:r>
      <w:ins w:id="73" w:author="Ali Mesbah" w:date="2013-10-01T15:38:00Z">
        <w:r w:rsidR="007C6E44">
          <w:rPr>
            <w:rFonts w:ascii="Calibri" w:eastAsia="Calibri" w:hAnsi="Calibri" w:cs="Calibri"/>
            <w:sz w:val="20"/>
          </w:rPr>
          <w:t xml:space="preserve">interactions with </w:t>
        </w:r>
      </w:ins>
      <w:r>
        <w:rPr>
          <w:rFonts w:ascii="Calibri" w:eastAsia="Calibri" w:hAnsi="Calibri" w:cs="Calibri"/>
          <w:sz w:val="20"/>
        </w:rPr>
        <w:t>the Document Object Model (</w:t>
      </w:r>
      <w:r w:rsidR="007977AC" w:rsidRPr="007977AC">
        <w:rPr>
          <w:rFonts w:ascii="Courier New" w:eastAsia="Calibri" w:hAnsi="Courier New" w:cs="Courier New"/>
          <w:sz w:val="20"/>
          <w:rPrChange w:id="74" w:author="root" w:date="2013-10-02T09:54:00Z">
            <w:rPr>
              <w:rFonts w:ascii="Calibri" w:eastAsia="Calibri" w:hAnsi="Calibri" w:cs="Calibri"/>
              <w:sz w:val="20"/>
              <w:szCs w:val="18"/>
            </w:rPr>
          </w:rPrChange>
        </w:rPr>
        <w:t>DOM</w:t>
      </w:r>
      <w:r>
        <w:rPr>
          <w:rFonts w:ascii="Calibri" w:eastAsia="Calibri" w:hAnsi="Calibri" w:cs="Calibri"/>
          <w:sz w:val="20"/>
        </w:rPr>
        <w:t>)</w:t>
      </w:r>
      <w:r w:rsidR="00AD4E5C">
        <w:rPr>
          <w:rFonts w:ascii="Calibri" w:eastAsia="Calibri" w:hAnsi="Calibri" w:cs="Calibri"/>
          <w:sz w:val="20"/>
        </w:rPr>
        <w:t xml:space="preserve">.  The </w:t>
      </w:r>
      <w:r w:rsidR="00AD4E5C" w:rsidRPr="00AD4E5C">
        <w:rPr>
          <w:rFonts w:ascii="Courier New" w:eastAsia="Calibri" w:hAnsi="Courier New" w:cs="Courier New"/>
          <w:sz w:val="20"/>
        </w:rPr>
        <w:t>DOM</w:t>
      </w:r>
      <w:r>
        <w:rPr>
          <w:rFonts w:ascii="Calibri" w:eastAsia="Calibri" w:hAnsi="Calibri" w:cs="Calibri"/>
          <w:sz w:val="20"/>
        </w:rPr>
        <w:t xml:space="preserve"> </w:t>
      </w:r>
      <w:r w:rsidR="00AD4E5C">
        <w:rPr>
          <w:rFonts w:ascii="Calibri" w:eastAsia="Calibri" w:hAnsi="Calibri" w:cs="Calibri"/>
          <w:sz w:val="20"/>
        </w:rPr>
        <w:t xml:space="preserve">is </w:t>
      </w:r>
      <w:r>
        <w:rPr>
          <w:rFonts w:ascii="Calibri" w:eastAsia="Calibri" w:hAnsi="Calibri" w:cs="Calibri"/>
          <w:sz w:val="20"/>
        </w:rPr>
        <w:t xml:space="preserve">the </w:t>
      </w:r>
      <w:r w:rsidR="00AD4E5C">
        <w:rPr>
          <w:rFonts w:ascii="Calibri" w:eastAsia="Calibri" w:hAnsi="Calibri" w:cs="Calibri"/>
          <w:sz w:val="20"/>
        </w:rPr>
        <w:t xml:space="preserve">W3C standard </w:t>
      </w:r>
      <w:r>
        <w:rPr>
          <w:rFonts w:ascii="Calibri" w:eastAsia="Calibri" w:hAnsi="Calibri" w:cs="Calibri"/>
          <w:sz w:val="20"/>
        </w:rPr>
        <w:t xml:space="preserve">API that </w:t>
      </w:r>
      <w:r w:rsidR="0016771D">
        <w:rPr>
          <w:rFonts w:ascii="Calibri" w:eastAsia="Calibri" w:hAnsi="Calibri" w:cs="Calibri"/>
          <w:sz w:val="20"/>
        </w:rPr>
        <w:t xml:space="preserve">uses operations such as </w:t>
      </w:r>
      <w:proofErr w:type="spellStart"/>
      <w:r w:rsidR="0016771D" w:rsidRPr="0016771D">
        <w:rPr>
          <w:rFonts w:ascii="Courier New" w:eastAsia="Calibri" w:hAnsi="Courier New" w:cs="Courier New"/>
          <w:sz w:val="20"/>
        </w:rPr>
        <w:t>parentElement</w:t>
      </w:r>
      <w:proofErr w:type="spellEnd"/>
      <w:r w:rsidR="0016771D">
        <w:rPr>
          <w:rFonts w:ascii="Calibri" w:eastAsia="Calibri" w:hAnsi="Calibri" w:cs="Calibri"/>
          <w:sz w:val="20"/>
        </w:rPr>
        <w:t xml:space="preserve">, </w:t>
      </w:r>
      <w:proofErr w:type="spellStart"/>
      <w:r w:rsidR="0016771D" w:rsidRPr="0016771D">
        <w:rPr>
          <w:rFonts w:ascii="Courier New" w:eastAsia="Calibri" w:hAnsi="Courier New" w:cs="Courier New"/>
          <w:sz w:val="20"/>
        </w:rPr>
        <w:t>firstChild</w:t>
      </w:r>
      <w:proofErr w:type="spellEnd"/>
      <w:r w:rsidR="0016771D">
        <w:rPr>
          <w:rFonts w:ascii="Calibri" w:eastAsia="Calibri" w:hAnsi="Calibri" w:cs="Calibri"/>
          <w:sz w:val="20"/>
        </w:rPr>
        <w:t xml:space="preserve">, </w:t>
      </w:r>
      <w:proofErr w:type="spellStart"/>
      <w:r w:rsidR="0016771D" w:rsidRPr="0016771D">
        <w:rPr>
          <w:rFonts w:ascii="Courier New" w:eastAsia="Calibri" w:hAnsi="Courier New" w:cs="Courier New"/>
          <w:sz w:val="20"/>
        </w:rPr>
        <w:t>lastChild</w:t>
      </w:r>
      <w:proofErr w:type="spellEnd"/>
      <w:r w:rsidR="0016771D">
        <w:rPr>
          <w:rFonts w:ascii="Calibri" w:eastAsia="Calibri" w:hAnsi="Calibri" w:cs="Calibri"/>
          <w:sz w:val="20"/>
        </w:rPr>
        <w:t xml:space="preserve">, </w:t>
      </w:r>
      <w:r w:rsidR="0016771D" w:rsidRPr="0016771D">
        <w:rPr>
          <w:rFonts w:ascii="Courier New" w:eastAsia="Calibri" w:hAnsi="Courier New" w:cs="Courier New"/>
          <w:sz w:val="20"/>
        </w:rPr>
        <w:t>children</w:t>
      </w:r>
      <w:r w:rsidR="0016771D">
        <w:rPr>
          <w:rFonts w:ascii="Calibri" w:eastAsia="Calibri" w:hAnsi="Calibri" w:cs="Calibri"/>
          <w:sz w:val="20"/>
        </w:rPr>
        <w:t xml:space="preserve">, </w:t>
      </w:r>
      <w:proofErr w:type="spellStart"/>
      <w:r w:rsidR="0016771D" w:rsidRPr="0016771D">
        <w:rPr>
          <w:rFonts w:ascii="Courier New" w:eastAsia="Calibri" w:hAnsi="Courier New" w:cs="Courier New"/>
          <w:sz w:val="20"/>
        </w:rPr>
        <w:t>nextSibling</w:t>
      </w:r>
      <w:proofErr w:type="spellEnd"/>
      <w:r w:rsidR="0016771D">
        <w:rPr>
          <w:rFonts w:ascii="Calibri" w:eastAsia="Calibri" w:hAnsi="Calibri" w:cs="Calibri"/>
          <w:sz w:val="20"/>
        </w:rPr>
        <w:t xml:space="preserve">, etc. to traverse the </w:t>
      </w:r>
      <w:r w:rsidR="00AD4E5C">
        <w:rPr>
          <w:rFonts w:ascii="Calibri" w:eastAsia="Calibri" w:hAnsi="Calibri" w:cs="Calibri"/>
          <w:sz w:val="20"/>
        </w:rPr>
        <w:t>XML and HTML</w:t>
      </w:r>
      <w:r w:rsidR="0016771D">
        <w:rPr>
          <w:rFonts w:ascii="Calibri" w:eastAsia="Calibri" w:hAnsi="Calibri" w:cs="Calibri"/>
          <w:sz w:val="20"/>
        </w:rPr>
        <w:t xml:space="preserve"> tree data structure for access and mutation.</w:t>
      </w:r>
    </w:p>
    <w:p w:rsidR="00000000" w:rsidRDefault="00BA0235">
      <w:pPr>
        <w:pStyle w:val="Normal1"/>
        <w:spacing w:line="240" w:lineRule="auto"/>
        <w:jc w:val="both"/>
        <w:rPr>
          <w:ins w:id="75" w:author="Ali Mesbah" w:date="2013-10-01T15:40:00Z"/>
          <w:rFonts w:ascii="Calibri" w:eastAsia="Calibri" w:hAnsi="Calibri" w:cs="Calibri"/>
          <w:sz w:val="20"/>
        </w:rPr>
        <w:pPrChange w:id="76" w:author="root" w:date="2013-10-02T09:38:00Z">
          <w:pPr>
            <w:pStyle w:val="Normal1"/>
            <w:jc w:val="both"/>
          </w:pPr>
        </w:pPrChange>
      </w:pPr>
    </w:p>
    <w:p w:rsidR="00000000" w:rsidRDefault="00E7695C">
      <w:pPr>
        <w:jc w:val="both"/>
        <w:rPr>
          <w:ins w:id="77" w:author="Ali Mesbah" w:date="2013-10-01T15:44:00Z"/>
          <w:del w:id="78" w:author="root" w:date="2013-10-02T09:50:00Z"/>
          <w:rFonts w:asciiTheme="majorHAnsi" w:hAnsiTheme="majorHAnsi" w:cstheme="majorHAnsi"/>
          <w:sz w:val="20"/>
          <w:szCs w:val="20"/>
        </w:rPr>
        <w:pPrChange w:id="79" w:author="root" w:date="2013-10-02T09:38:00Z">
          <w:pPr>
            <w:pStyle w:val="Normal1"/>
            <w:jc w:val="both"/>
          </w:pPr>
        </w:pPrChange>
      </w:pPr>
      <w:ins w:id="80" w:author="Ali Mesbah" w:date="2013-10-01T15:41:00Z">
        <w:r>
          <w:rPr>
            <w:rFonts w:ascii="Calibri" w:eastAsia="Calibri" w:hAnsi="Calibri" w:cs="Calibri"/>
            <w:sz w:val="20"/>
          </w:rPr>
          <w:t xml:space="preserve">To unit test </w:t>
        </w:r>
      </w:ins>
      <w:ins w:id="81" w:author="Ali Mesbah" w:date="2013-10-01T15:42:00Z">
        <w:r>
          <w:rPr>
            <w:rFonts w:ascii="Calibri" w:eastAsia="Calibri" w:hAnsi="Calibri" w:cs="Calibri"/>
            <w:sz w:val="20"/>
          </w:rPr>
          <w:t xml:space="preserve">a </w:t>
        </w:r>
      </w:ins>
      <w:ins w:id="82" w:author="Ali Mesbah" w:date="2013-10-01T15:41:00Z">
        <w:r>
          <w:rPr>
            <w:rFonts w:ascii="Calibri" w:eastAsia="Calibri" w:hAnsi="Calibri" w:cs="Calibri"/>
            <w:sz w:val="20"/>
          </w:rPr>
          <w:t>JavaScript function</w:t>
        </w:r>
      </w:ins>
      <w:ins w:id="83" w:author="Ali Mesbah" w:date="2013-10-01T15:42:00Z">
        <w:r>
          <w:rPr>
            <w:rFonts w:ascii="Calibri" w:eastAsia="Calibri" w:hAnsi="Calibri" w:cs="Calibri"/>
            <w:sz w:val="20"/>
          </w:rPr>
          <w:t xml:space="preserve"> </w:t>
        </w:r>
        <w:r w:rsidR="007977AC" w:rsidRPr="007977AC">
          <w:rPr>
            <w:rFonts w:ascii="Courier New" w:eastAsia="Calibri" w:hAnsi="Courier New" w:cs="Courier New"/>
            <w:color w:val="000000"/>
            <w:sz w:val="20"/>
            <w:rPrChange w:id="84" w:author="root" w:date="2013-10-02T09:51:00Z">
              <w:rPr>
                <w:rFonts w:ascii="Calibri" w:eastAsia="Calibri" w:hAnsi="Calibri" w:cs="Calibri"/>
                <w:sz w:val="20"/>
                <w:szCs w:val="18"/>
              </w:rPr>
            </w:rPrChange>
          </w:rPr>
          <w:t>F</w:t>
        </w:r>
      </w:ins>
      <w:ins w:id="85" w:author="Ali Mesbah" w:date="2013-10-01T15:41:00Z">
        <w:r>
          <w:rPr>
            <w:rFonts w:ascii="Calibri" w:eastAsia="Calibri" w:hAnsi="Calibri" w:cs="Calibri"/>
            <w:sz w:val="20"/>
          </w:rPr>
          <w:t xml:space="preserve"> that interact</w:t>
        </w:r>
      </w:ins>
      <w:ins w:id="86" w:author="Ali Mesbah" w:date="2013-10-01T15:42:00Z">
        <w:r>
          <w:rPr>
            <w:rFonts w:ascii="Calibri" w:eastAsia="Calibri" w:hAnsi="Calibri" w:cs="Calibri"/>
            <w:sz w:val="20"/>
          </w:rPr>
          <w:t>s</w:t>
        </w:r>
      </w:ins>
      <w:ins w:id="87" w:author="Ali Mesbah" w:date="2013-10-01T15:41:00Z">
        <w:r>
          <w:rPr>
            <w:rFonts w:ascii="Calibri" w:eastAsia="Calibri" w:hAnsi="Calibri" w:cs="Calibri"/>
            <w:sz w:val="20"/>
          </w:rPr>
          <w:t xml:space="preserve"> with the DOM, we need to provide </w:t>
        </w:r>
      </w:ins>
      <w:ins w:id="88" w:author="Ali Mesbah" w:date="2013-10-01T15:43:00Z">
        <w:r>
          <w:rPr>
            <w:rFonts w:ascii="Calibri" w:eastAsia="Calibri" w:hAnsi="Calibri" w:cs="Calibri"/>
            <w:sz w:val="20"/>
          </w:rPr>
          <w:t xml:space="preserve">a HTML input in </w:t>
        </w:r>
      </w:ins>
      <w:ins w:id="89" w:author="root" w:date="2013-10-02T13:54:00Z">
        <w:r w:rsidR="00850522">
          <w:rPr>
            <w:rFonts w:ascii="Calibri" w:eastAsia="Calibri" w:hAnsi="Calibri" w:cs="Calibri"/>
            <w:sz w:val="20"/>
          </w:rPr>
          <w:t>the</w:t>
        </w:r>
      </w:ins>
      <w:ins w:id="90" w:author="Ali Mesbah" w:date="2013-10-01T15:43:00Z">
        <w:r>
          <w:rPr>
            <w:rFonts w:ascii="Calibri" w:eastAsia="Calibri" w:hAnsi="Calibri" w:cs="Calibri"/>
            <w:sz w:val="20"/>
          </w:rPr>
          <w:t xml:space="preserve"> state </w:t>
        </w:r>
      </w:ins>
      <w:ins w:id="91" w:author="Ali Mesbah" w:date="2013-10-01T15:42:00Z">
        <w:r>
          <w:rPr>
            <w:rFonts w:ascii="Calibri" w:eastAsia="Calibri" w:hAnsi="Calibri" w:cs="Calibri"/>
            <w:sz w:val="20"/>
          </w:rPr>
          <w:t>expected</w:t>
        </w:r>
      </w:ins>
      <w:ins w:id="92" w:author="Ali Mesbah" w:date="2013-10-01T15:41:00Z">
        <w:r>
          <w:rPr>
            <w:rFonts w:ascii="Calibri" w:eastAsia="Calibri" w:hAnsi="Calibri" w:cs="Calibri"/>
            <w:sz w:val="20"/>
          </w:rPr>
          <w:t xml:space="preserve"> by </w:t>
        </w:r>
      </w:ins>
      <w:ins w:id="93" w:author="Ali Mesbah" w:date="2013-10-01T15:43:00Z">
        <w:r>
          <w:rPr>
            <w:rFonts w:ascii="Calibri" w:eastAsia="Calibri" w:hAnsi="Calibri" w:cs="Calibri"/>
            <w:sz w:val="20"/>
          </w:rPr>
          <w:t>F.</w:t>
        </w:r>
      </w:ins>
      <w:ins w:id="94" w:author="Ali Mesbah" w:date="2013-10-01T15:41:00Z">
        <w:r>
          <w:rPr>
            <w:rFonts w:ascii="Calibri" w:eastAsia="Calibri" w:hAnsi="Calibri" w:cs="Calibri"/>
            <w:sz w:val="20"/>
          </w:rPr>
          <w:t xml:space="preserve"> </w:t>
        </w:r>
      </w:ins>
      <w:ins w:id="95" w:author="root" w:date="2013-10-02T10:01:00Z">
        <w:r w:rsidR="00F3432A">
          <w:rPr>
            <w:rFonts w:ascii="Calibri" w:eastAsia="Calibri" w:hAnsi="Calibri" w:cs="Calibri"/>
            <w:sz w:val="20"/>
          </w:rPr>
          <w:t xml:space="preserve"> </w:t>
        </w:r>
      </w:ins>
      <w:r>
        <w:rPr>
          <w:rFonts w:ascii="Calibri" w:eastAsia="Calibri" w:hAnsi="Calibri" w:cs="Calibri"/>
          <w:sz w:val="20"/>
        </w:rPr>
        <w:t xml:space="preserve">However, generating the </w:t>
      </w:r>
      <w:ins w:id="96" w:author="Ali Mesbah" w:date="2013-10-01T15:48:00Z">
        <w:r>
          <w:rPr>
            <w:rFonts w:ascii="Calibri" w:eastAsia="Calibri" w:hAnsi="Calibri" w:cs="Calibri"/>
            <w:sz w:val="20"/>
          </w:rPr>
          <w:t xml:space="preserve">right </w:t>
        </w:r>
      </w:ins>
      <w:r>
        <w:rPr>
          <w:rFonts w:ascii="Calibri" w:eastAsia="Calibri" w:hAnsi="Calibri" w:cs="Calibri"/>
          <w:sz w:val="20"/>
        </w:rPr>
        <w:t>input HTML to test JavaScript code is not easy</w:t>
      </w:r>
      <w:del w:id="97" w:author="Ali Mesbah" w:date="2013-10-01T15:49:00Z">
        <w:r w:rsidDel="003F341A">
          <w:rPr>
            <w:rFonts w:ascii="Calibri" w:eastAsia="Calibri" w:hAnsi="Calibri" w:cs="Calibri"/>
            <w:sz w:val="20"/>
          </w:rPr>
          <w:delText xml:space="preserve">: </w:delText>
        </w:r>
      </w:del>
      <w:ins w:id="98" w:author="Ali Mesbah" w:date="2013-10-01T15:49:00Z">
        <w:r w:rsidR="003F341A">
          <w:rPr>
            <w:rFonts w:ascii="Calibri" w:eastAsia="Calibri" w:hAnsi="Calibri" w:cs="Calibri"/>
            <w:sz w:val="20"/>
          </w:rPr>
          <w:t xml:space="preserve"> since </w:t>
        </w:r>
      </w:ins>
      <w:r>
        <w:rPr>
          <w:rFonts w:ascii="Calibri" w:eastAsia="Calibri" w:hAnsi="Calibri" w:cs="Calibri"/>
          <w:sz w:val="20"/>
        </w:rPr>
        <w:t xml:space="preserve">the HTML tree structure </w:t>
      </w:r>
      <w:del w:id="99" w:author="Ali Mesbah" w:date="2013-10-01T15:49:00Z">
        <w:r w:rsidDel="003F341A">
          <w:rPr>
            <w:rFonts w:ascii="Calibri" w:eastAsia="Calibri" w:hAnsi="Calibri" w:cs="Calibri"/>
            <w:sz w:val="20"/>
          </w:rPr>
          <w:delText>is often</w:delText>
        </w:r>
      </w:del>
      <w:ins w:id="100" w:author="Ali Mesbah" w:date="2013-10-01T15:49:00Z">
        <w:r w:rsidR="003F341A">
          <w:rPr>
            <w:rFonts w:ascii="Calibri" w:eastAsia="Calibri" w:hAnsi="Calibri" w:cs="Calibri"/>
            <w:sz w:val="20"/>
          </w:rPr>
          <w:t>can be</w:t>
        </w:r>
      </w:ins>
      <w:r>
        <w:rPr>
          <w:rFonts w:ascii="Calibri" w:eastAsia="Calibri" w:hAnsi="Calibri" w:cs="Calibri"/>
          <w:sz w:val="20"/>
        </w:rPr>
        <w:t xml:space="preserve"> involved in condition</w:t>
      </w:r>
      <w:del w:id="101" w:author="Ali Mesbah" w:date="2013-10-01T15:49:00Z">
        <w:r w:rsidDel="003F341A">
          <w:rPr>
            <w:rFonts w:ascii="Calibri" w:eastAsia="Calibri" w:hAnsi="Calibri" w:cs="Calibri"/>
            <w:sz w:val="20"/>
          </w:rPr>
          <w:delText>al statements</w:delText>
        </w:r>
      </w:del>
      <w:ins w:id="102" w:author="Ali Mesbah" w:date="2013-10-01T15:49:00Z">
        <w:r w:rsidR="003F341A">
          <w:rPr>
            <w:rFonts w:ascii="Calibri" w:eastAsia="Calibri" w:hAnsi="Calibri" w:cs="Calibri"/>
            <w:sz w:val="20"/>
          </w:rPr>
          <w:t>s</w:t>
        </w:r>
      </w:ins>
      <w:r>
        <w:rPr>
          <w:rFonts w:ascii="Calibri" w:eastAsia="Calibri" w:hAnsi="Calibri" w:cs="Calibri"/>
          <w:sz w:val="20"/>
        </w:rPr>
        <w:t xml:space="preserve"> that </w:t>
      </w:r>
      <w:del w:id="103" w:author="Ali Mesbah" w:date="2013-10-01T15:49:00Z">
        <w:r w:rsidDel="003F341A">
          <w:rPr>
            <w:rFonts w:ascii="Calibri" w:eastAsia="Calibri" w:hAnsi="Calibri" w:cs="Calibri"/>
            <w:sz w:val="20"/>
          </w:rPr>
          <w:delText xml:space="preserve">decide </w:delText>
        </w:r>
      </w:del>
      <w:ins w:id="104" w:author="Ali Mesbah" w:date="2013-10-01T15:50:00Z">
        <w:r w:rsidR="003F341A">
          <w:rPr>
            <w:rFonts w:ascii="Calibri" w:eastAsia="Calibri" w:hAnsi="Calibri" w:cs="Calibri"/>
            <w:sz w:val="20"/>
          </w:rPr>
          <w:t>influence</w:t>
        </w:r>
      </w:ins>
      <w:ins w:id="105" w:author="Ali Mesbah" w:date="2013-10-01T15:49:00Z">
        <w:r w:rsidR="003F341A">
          <w:rPr>
            <w:rFonts w:ascii="Calibri" w:eastAsia="Calibri" w:hAnsi="Calibri" w:cs="Calibri"/>
            <w:sz w:val="20"/>
          </w:rPr>
          <w:t xml:space="preserve"> </w:t>
        </w:r>
      </w:ins>
      <w:del w:id="106" w:author="Ali Mesbah" w:date="2013-10-01T15:50:00Z">
        <w:r w:rsidDel="003F341A">
          <w:rPr>
            <w:rFonts w:ascii="Calibri" w:eastAsia="Calibri" w:hAnsi="Calibri" w:cs="Calibri"/>
            <w:sz w:val="20"/>
          </w:rPr>
          <w:delText xml:space="preserve">which </w:delText>
        </w:r>
      </w:del>
      <w:r>
        <w:rPr>
          <w:rFonts w:ascii="Calibri" w:eastAsia="Calibri" w:hAnsi="Calibri" w:cs="Calibri"/>
          <w:sz w:val="20"/>
        </w:rPr>
        <w:t xml:space="preserve">branch </w:t>
      </w:r>
      <w:ins w:id="107" w:author="Ali Mesbah" w:date="2013-10-01T15:50:00Z">
        <w:r w:rsidR="003F341A">
          <w:rPr>
            <w:rFonts w:ascii="Calibri" w:eastAsia="Calibri" w:hAnsi="Calibri" w:cs="Calibri"/>
            <w:sz w:val="20"/>
          </w:rPr>
          <w:t>execution decisions</w:t>
        </w:r>
      </w:ins>
      <w:ins w:id="108" w:author="root" w:date="2013-10-02T09:50:00Z">
        <w:r w:rsidR="007005D4">
          <w:rPr>
            <w:rFonts w:ascii="Calibri" w:eastAsia="Calibri" w:hAnsi="Calibri" w:cs="Calibri"/>
            <w:sz w:val="20"/>
          </w:rPr>
          <w:t>.</w:t>
        </w:r>
      </w:ins>
      <w:del w:id="109" w:author="Ali Mesbah" w:date="2013-10-01T15:50:00Z">
        <w:r w:rsidDel="003F341A">
          <w:rPr>
            <w:rFonts w:ascii="Calibri" w:eastAsia="Calibri" w:hAnsi="Calibri" w:cs="Calibri"/>
            <w:sz w:val="20"/>
          </w:rPr>
          <w:delText xml:space="preserve">a software’s execution would go.  </w:delText>
        </w:r>
      </w:del>
      <w:ins w:id="110" w:author="root" w:date="2013-10-02T09:50:00Z">
        <w:r w:rsidR="007005D4">
          <w:rPr>
            <w:rFonts w:ascii="Calibri" w:eastAsia="Calibri" w:hAnsi="Calibri" w:cs="Calibri"/>
            <w:sz w:val="20"/>
          </w:rPr>
          <w:t xml:space="preserve">  </w:t>
        </w:r>
      </w:ins>
    </w:p>
    <w:p w:rsidR="00000000" w:rsidRDefault="00BA0235">
      <w:pPr>
        <w:jc w:val="both"/>
        <w:rPr>
          <w:ins w:id="111" w:author="Ali Mesbah" w:date="2013-10-01T15:44:00Z"/>
          <w:del w:id="112" w:author="root" w:date="2013-10-02T09:50:00Z"/>
          <w:rFonts w:ascii="Calibri" w:eastAsia="Calibri" w:hAnsi="Calibri" w:cs="Calibri"/>
          <w:sz w:val="20"/>
        </w:rPr>
        <w:pPrChange w:id="113" w:author="root" w:date="2013-10-02T09:38:00Z">
          <w:pPr>
            <w:pStyle w:val="Normal1"/>
            <w:jc w:val="both"/>
          </w:pPr>
        </w:pPrChange>
      </w:pPr>
    </w:p>
    <w:p w:rsidR="00000000" w:rsidRDefault="00E7695C">
      <w:pPr>
        <w:jc w:val="both"/>
        <w:rPr>
          <w:ins w:id="114" w:author="Ali Mesbah" w:date="2013-10-01T15:45:00Z"/>
          <w:rFonts w:ascii="Calibri" w:eastAsia="Calibri" w:hAnsi="Calibri" w:cs="Calibri"/>
          <w:sz w:val="20"/>
        </w:rPr>
        <w:pPrChange w:id="115" w:author="root" w:date="2013-10-02T09:38:00Z">
          <w:pPr>
            <w:pStyle w:val="Normal1"/>
            <w:jc w:val="both"/>
          </w:pPr>
        </w:pPrChange>
      </w:pPr>
      <w:r>
        <w:rPr>
          <w:rFonts w:ascii="Calibri" w:eastAsia="Calibri" w:hAnsi="Calibri" w:cs="Calibri"/>
          <w:sz w:val="20"/>
        </w:rPr>
        <w:t xml:space="preserve">For example, </w:t>
      </w:r>
      <w:ins w:id="116" w:author="Ali Mesbah" w:date="2013-10-01T15:44:00Z">
        <w:r w:rsidR="007977AC" w:rsidRPr="007977AC">
          <w:rPr>
            <w:rFonts w:ascii="Courier New" w:eastAsia="Calibri" w:hAnsi="Courier New" w:cs="Courier New"/>
            <w:sz w:val="20"/>
            <w:rPrChange w:id="117" w:author="root" w:date="2013-10-02T09:51:00Z">
              <w:rPr>
                <w:rFonts w:ascii="Calibri" w:eastAsia="Calibri" w:hAnsi="Calibri" w:cs="Calibri"/>
                <w:sz w:val="20"/>
                <w:szCs w:val="18"/>
              </w:rPr>
            </w:rPrChange>
          </w:rPr>
          <w:t>F</w:t>
        </w:r>
        <w:r>
          <w:rPr>
            <w:rFonts w:ascii="Calibri" w:eastAsia="Calibri" w:hAnsi="Calibri" w:cs="Calibri"/>
            <w:sz w:val="20"/>
          </w:rPr>
          <w:t xml:space="preserve"> might contain an </w:t>
        </w:r>
        <w:r w:rsidR="007977AC" w:rsidRPr="007977AC">
          <w:rPr>
            <w:rFonts w:ascii="Courier New" w:eastAsia="Calibri" w:hAnsi="Courier New" w:cs="Courier New"/>
            <w:sz w:val="20"/>
            <w:rPrChange w:id="118" w:author="root" w:date="2013-10-02T09:51:00Z">
              <w:rPr>
                <w:rFonts w:ascii="Calibri" w:eastAsia="Calibri" w:hAnsi="Calibri" w:cs="Calibri"/>
                <w:sz w:val="20"/>
                <w:szCs w:val="18"/>
              </w:rPr>
            </w:rPrChange>
          </w:rPr>
          <w:t>IF</w:t>
        </w:r>
        <w:r>
          <w:rPr>
            <w:rFonts w:ascii="Calibri" w:eastAsia="Calibri" w:hAnsi="Calibri" w:cs="Calibri"/>
            <w:sz w:val="20"/>
          </w:rPr>
          <w:t xml:space="preserve"> statement as follows: </w:t>
        </w:r>
      </w:ins>
    </w:p>
    <w:p w:rsidR="00000000" w:rsidRDefault="00BA0235">
      <w:pPr>
        <w:pStyle w:val="Normal1"/>
        <w:spacing w:line="240" w:lineRule="auto"/>
        <w:ind w:firstLine="284"/>
        <w:rPr>
          <w:ins w:id="119" w:author="Ali Mesbah" w:date="2013-10-01T15:46:00Z"/>
          <w:del w:id="120" w:author="root" w:date="2013-10-02T09:39:00Z"/>
          <w:rFonts w:ascii="Courier New" w:eastAsia="Calibri" w:hAnsi="Courier New" w:cs="Courier New"/>
          <w:sz w:val="20"/>
        </w:rPr>
        <w:pPrChange w:id="121" w:author="root" w:date="2013-10-02T09:58:00Z">
          <w:pPr>
            <w:pStyle w:val="Normal1"/>
            <w:jc w:val="both"/>
          </w:pPr>
        </w:pPrChange>
      </w:pPr>
    </w:p>
    <w:p w:rsidR="00000000" w:rsidRDefault="00E7695C">
      <w:pPr>
        <w:pStyle w:val="Normal1"/>
        <w:spacing w:line="240" w:lineRule="auto"/>
        <w:ind w:left="284" w:firstLine="284"/>
        <w:jc w:val="center"/>
        <w:rPr>
          <w:ins w:id="122" w:author="Ali Mesbah" w:date="2013-10-01T15:46:00Z"/>
          <w:del w:id="123" w:author="root" w:date="2013-10-02T09:39:00Z"/>
          <w:rFonts w:ascii="Courier New" w:eastAsia="Calibri" w:hAnsi="Courier New" w:cs="Courier New"/>
          <w:sz w:val="20"/>
          <w:rPrChange w:id="124" w:author="Ali Mesbah" w:date="2013-10-01T15:46:00Z">
            <w:rPr>
              <w:ins w:id="125" w:author="Ali Mesbah" w:date="2013-10-01T15:46:00Z"/>
              <w:del w:id="126" w:author="root" w:date="2013-10-02T09:39:00Z"/>
              <w:rFonts w:ascii="Calibri" w:eastAsia="Calibri" w:hAnsi="Calibri" w:cs="Calibri"/>
              <w:sz w:val="20"/>
            </w:rPr>
          </w:rPrChange>
        </w:rPr>
        <w:pPrChange w:id="127" w:author="root" w:date="2013-10-02T10:22:00Z">
          <w:pPr>
            <w:pStyle w:val="Normal1"/>
            <w:jc w:val="both"/>
          </w:pPr>
        </w:pPrChange>
      </w:pPr>
      <w:proofErr w:type="gramStart"/>
      <w:ins w:id="128" w:author="Ali Mesbah" w:date="2013-10-01T15:46:00Z">
        <w:r>
          <w:rPr>
            <w:rFonts w:ascii="Courier New" w:eastAsia="Calibri" w:hAnsi="Courier New" w:cs="Courier New"/>
            <w:sz w:val="20"/>
          </w:rPr>
          <w:t>i</w:t>
        </w:r>
      </w:ins>
      <w:ins w:id="129" w:author="Ali Mesbah" w:date="2013-10-01T15:45:00Z">
        <w:r w:rsidR="007977AC" w:rsidRPr="007977AC">
          <w:rPr>
            <w:rFonts w:ascii="Courier New" w:eastAsia="Calibri" w:hAnsi="Courier New" w:cs="Courier New"/>
            <w:sz w:val="20"/>
            <w:rPrChange w:id="130" w:author="Ali Mesbah" w:date="2013-10-01T15:46:00Z">
              <w:rPr>
                <w:rFonts w:ascii="Calibri" w:eastAsia="Calibri" w:hAnsi="Calibri" w:cs="Calibri"/>
                <w:sz w:val="20"/>
                <w:szCs w:val="18"/>
              </w:rPr>
            </w:rPrChange>
          </w:rPr>
          <w:t>f</w:t>
        </w:r>
        <w:proofErr w:type="gramEnd"/>
        <w:r w:rsidR="007977AC" w:rsidRPr="007977AC">
          <w:rPr>
            <w:rFonts w:ascii="Courier New" w:eastAsia="Calibri" w:hAnsi="Courier New" w:cs="Courier New"/>
            <w:sz w:val="20"/>
            <w:rPrChange w:id="131" w:author="Ali Mesbah" w:date="2013-10-01T15:46:00Z">
              <w:rPr>
                <w:rFonts w:ascii="Calibri" w:eastAsia="Calibri" w:hAnsi="Calibri" w:cs="Calibri"/>
                <w:sz w:val="20"/>
                <w:szCs w:val="18"/>
              </w:rPr>
            </w:rPrChange>
          </w:rPr>
          <w:t xml:space="preserve"> </w:t>
        </w:r>
      </w:ins>
      <w:del w:id="132" w:author="Ali Mesbah" w:date="2013-10-01T15:45:00Z">
        <w:r w:rsidR="007977AC" w:rsidRPr="007977AC">
          <w:rPr>
            <w:rFonts w:ascii="Courier New" w:eastAsia="Calibri" w:hAnsi="Courier New" w:cs="Courier New"/>
            <w:sz w:val="20"/>
            <w:rPrChange w:id="133" w:author="Ali Mesbah" w:date="2013-10-01T15:46:00Z">
              <w:rPr>
                <w:rFonts w:ascii="Calibri" w:eastAsia="Calibri" w:hAnsi="Calibri" w:cs="Calibri"/>
                <w:sz w:val="20"/>
                <w:szCs w:val="18"/>
              </w:rPr>
            </w:rPrChange>
          </w:rPr>
          <w:delText xml:space="preserve">an IF statement might be </w:delText>
        </w:r>
      </w:del>
      <w:r w:rsidR="007977AC" w:rsidRPr="007977AC">
        <w:rPr>
          <w:rFonts w:ascii="Courier New" w:eastAsia="Calibri" w:hAnsi="Courier New" w:cs="Courier New"/>
          <w:sz w:val="20"/>
          <w:rPrChange w:id="134" w:author="Ali Mesbah" w:date="2013-10-01T15:46:00Z">
            <w:rPr>
              <w:rFonts w:ascii="Calibri" w:eastAsia="Calibri" w:hAnsi="Calibri" w:cs="Calibri"/>
              <w:sz w:val="20"/>
              <w:szCs w:val="18"/>
            </w:rPr>
          </w:rPrChange>
        </w:rPr>
        <w:t>(node0.parentElement.parentElement === node2.firstChild.nextSibling)</w:t>
      </w:r>
      <w:del w:id="135" w:author="Ali Mesbah" w:date="2013-10-01T15:45:00Z">
        <w:r w:rsidR="007977AC" w:rsidRPr="007977AC">
          <w:rPr>
            <w:rFonts w:ascii="Courier New" w:eastAsia="Calibri" w:hAnsi="Courier New" w:cs="Courier New"/>
            <w:sz w:val="20"/>
            <w:rPrChange w:id="136" w:author="Ali Mesbah" w:date="2013-10-01T15:46:00Z">
              <w:rPr>
                <w:rFonts w:ascii="Calibri" w:eastAsia="Calibri" w:hAnsi="Calibri" w:cs="Calibri"/>
                <w:sz w:val="20"/>
                <w:szCs w:val="18"/>
              </w:rPr>
            </w:rPrChange>
          </w:rPr>
          <w:delText>.</w:delText>
        </w:r>
      </w:del>
      <w:ins w:id="137" w:author="Ali Mesbah" w:date="2013-10-01T15:45:00Z">
        <w:r w:rsidR="007977AC" w:rsidRPr="007977AC">
          <w:rPr>
            <w:rFonts w:ascii="Courier New" w:eastAsia="Calibri" w:hAnsi="Courier New" w:cs="Courier New"/>
            <w:sz w:val="20"/>
            <w:rPrChange w:id="138" w:author="Ali Mesbah" w:date="2013-10-01T15:46:00Z">
              <w:rPr>
                <w:rFonts w:ascii="Calibri" w:eastAsia="Calibri" w:hAnsi="Calibri" w:cs="Calibri"/>
                <w:sz w:val="20"/>
                <w:szCs w:val="18"/>
              </w:rPr>
            </w:rPrChange>
          </w:rPr>
          <w:t xml:space="preserve"> {</w:t>
        </w:r>
      </w:ins>
    </w:p>
    <w:p w:rsidR="00000000" w:rsidRDefault="00BA0235">
      <w:pPr>
        <w:pStyle w:val="Normal1"/>
        <w:spacing w:line="240" w:lineRule="auto"/>
        <w:ind w:left="284" w:firstLine="284"/>
        <w:jc w:val="center"/>
        <w:rPr>
          <w:ins w:id="139" w:author="Ali Mesbah" w:date="2013-10-01T15:45:00Z"/>
          <w:del w:id="140" w:author="root" w:date="2013-10-02T09:58:00Z"/>
          <w:rFonts w:ascii="Courier New" w:eastAsia="Calibri" w:hAnsi="Courier New" w:cs="Courier New"/>
          <w:sz w:val="20"/>
          <w:rPrChange w:id="141" w:author="Ali Mesbah" w:date="2013-10-01T15:46:00Z">
            <w:rPr>
              <w:ins w:id="142" w:author="Ali Mesbah" w:date="2013-10-01T15:45:00Z"/>
              <w:del w:id="143" w:author="root" w:date="2013-10-02T09:58:00Z"/>
              <w:rFonts w:ascii="Calibri" w:eastAsia="Calibri" w:hAnsi="Calibri" w:cs="Calibri"/>
              <w:sz w:val="20"/>
            </w:rPr>
          </w:rPrChange>
        </w:rPr>
        <w:pPrChange w:id="144" w:author="root" w:date="2013-10-02T10:22:00Z">
          <w:pPr>
            <w:pStyle w:val="Normal1"/>
            <w:jc w:val="both"/>
          </w:pPr>
        </w:pPrChange>
      </w:pPr>
    </w:p>
    <w:p w:rsidR="00000000" w:rsidRDefault="007977AC">
      <w:pPr>
        <w:pStyle w:val="Normal1"/>
        <w:spacing w:line="240" w:lineRule="auto"/>
        <w:ind w:firstLine="284"/>
        <w:jc w:val="center"/>
        <w:rPr>
          <w:ins w:id="145" w:author="Ali Mesbah" w:date="2013-10-01T15:45:00Z"/>
          <w:rFonts w:ascii="Courier New" w:eastAsia="Calibri" w:hAnsi="Courier New" w:cs="Courier New"/>
          <w:sz w:val="20"/>
          <w:rPrChange w:id="146" w:author="Ali Mesbah" w:date="2013-10-01T15:46:00Z">
            <w:rPr>
              <w:ins w:id="147" w:author="Ali Mesbah" w:date="2013-10-01T15:45:00Z"/>
              <w:rFonts w:ascii="Calibri" w:eastAsia="Calibri" w:hAnsi="Calibri" w:cs="Calibri"/>
              <w:sz w:val="20"/>
            </w:rPr>
          </w:rPrChange>
        </w:rPr>
        <w:pPrChange w:id="148" w:author="root" w:date="2013-10-02T10:22:00Z">
          <w:pPr>
            <w:pStyle w:val="Normal1"/>
            <w:jc w:val="both"/>
          </w:pPr>
        </w:pPrChange>
      </w:pPr>
      <w:ins w:id="149" w:author="Ali Mesbah" w:date="2013-10-01T15:46:00Z">
        <w:r w:rsidRPr="007977AC">
          <w:rPr>
            <w:rFonts w:ascii="Courier New" w:eastAsia="Calibri" w:hAnsi="Courier New" w:cs="Courier New"/>
            <w:sz w:val="20"/>
            <w:rPrChange w:id="150" w:author="Ali Mesbah" w:date="2013-10-01T15:46:00Z">
              <w:rPr>
                <w:rFonts w:ascii="Calibri" w:eastAsia="Calibri" w:hAnsi="Calibri" w:cs="Calibri"/>
                <w:sz w:val="20"/>
                <w:szCs w:val="18"/>
              </w:rPr>
            </w:rPrChange>
          </w:rPr>
          <w:t>}</w:t>
        </w:r>
      </w:ins>
    </w:p>
    <w:p w:rsidR="00000000" w:rsidRDefault="00BA0235">
      <w:pPr>
        <w:pStyle w:val="Normal1"/>
        <w:spacing w:line="240" w:lineRule="auto"/>
        <w:jc w:val="both"/>
        <w:rPr>
          <w:ins w:id="151" w:author="Ali Mesbah" w:date="2013-10-01T15:45:00Z"/>
          <w:rFonts w:ascii="Calibri" w:eastAsia="Calibri" w:hAnsi="Calibri" w:cs="Calibri"/>
          <w:sz w:val="20"/>
        </w:rPr>
        <w:pPrChange w:id="152" w:author="root" w:date="2013-10-02T09:38:00Z">
          <w:pPr>
            <w:pStyle w:val="Normal1"/>
            <w:jc w:val="both"/>
          </w:pPr>
        </w:pPrChange>
      </w:pPr>
    </w:p>
    <w:p w:rsidR="00000000" w:rsidRDefault="00425B0D">
      <w:pPr>
        <w:pStyle w:val="Normal1"/>
        <w:spacing w:line="240" w:lineRule="auto"/>
        <w:jc w:val="both"/>
        <w:rPr>
          <w:rFonts w:ascii="Calibri" w:eastAsia="Calibri" w:hAnsi="Calibri" w:cs="Calibri"/>
          <w:sz w:val="20"/>
          <w:rPrChange w:id="153" w:author="Ali Mesbah" w:date="2013-10-01T15:45:00Z">
            <w:rPr/>
          </w:rPrChange>
        </w:rPr>
        <w:pPrChange w:id="154" w:author="root" w:date="2013-10-02T09:38:00Z">
          <w:pPr>
            <w:pStyle w:val="Normal1"/>
            <w:jc w:val="both"/>
          </w:pPr>
        </w:pPrChange>
      </w:pPr>
      <w:r>
        <w:rPr>
          <w:rFonts w:ascii="Calibri" w:eastAsia="Calibri" w:hAnsi="Calibri" w:cs="Calibri"/>
          <w:sz w:val="20"/>
        </w:rPr>
        <w:t>T</w:t>
      </w:r>
      <w:r w:rsidR="00E7695C">
        <w:rPr>
          <w:rFonts w:ascii="Calibri" w:eastAsia="Calibri" w:hAnsi="Calibri" w:cs="Calibri"/>
          <w:sz w:val="20"/>
        </w:rPr>
        <w:t xml:space="preserve">o go to the </w:t>
      </w:r>
      <w:del w:id="155" w:author="root" w:date="2013-10-02T09:44:00Z">
        <w:r w:rsidR="007977AC" w:rsidRPr="007977AC">
          <w:rPr>
            <w:rFonts w:ascii="Courier New" w:eastAsia="Calibri" w:hAnsi="Courier New" w:cs="Courier New"/>
            <w:sz w:val="20"/>
            <w:rPrChange w:id="156" w:author="root" w:date="2013-10-02T09:55:00Z">
              <w:rPr>
                <w:rFonts w:ascii="Calibri" w:eastAsia="Calibri" w:hAnsi="Calibri" w:cs="Calibri"/>
                <w:sz w:val="20"/>
                <w:szCs w:val="18"/>
              </w:rPr>
            </w:rPrChange>
          </w:rPr>
          <w:delText xml:space="preserve">True </w:delText>
        </w:r>
      </w:del>
      <w:ins w:id="157" w:author="root" w:date="2013-10-02T09:44:00Z">
        <w:r w:rsidR="007977AC" w:rsidRPr="007977AC">
          <w:rPr>
            <w:rFonts w:ascii="Courier New" w:eastAsia="Calibri" w:hAnsi="Courier New" w:cs="Courier New"/>
            <w:sz w:val="20"/>
            <w:rPrChange w:id="158" w:author="root" w:date="2013-10-02T09:55:00Z">
              <w:rPr>
                <w:rFonts w:ascii="Calibri" w:eastAsia="Calibri" w:hAnsi="Calibri" w:cs="Calibri"/>
                <w:sz w:val="20"/>
                <w:szCs w:val="18"/>
              </w:rPr>
            </w:rPrChange>
          </w:rPr>
          <w:t>TRUE</w:t>
        </w:r>
        <w:r w:rsidR="00AE7BDE">
          <w:rPr>
            <w:rFonts w:ascii="Calibri" w:eastAsia="Calibri" w:hAnsi="Calibri" w:cs="Calibri"/>
            <w:sz w:val="20"/>
          </w:rPr>
          <w:t xml:space="preserve"> </w:t>
        </w:r>
      </w:ins>
      <w:r w:rsidR="00E7695C">
        <w:rPr>
          <w:rFonts w:ascii="Calibri" w:eastAsia="Calibri" w:hAnsi="Calibri" w:cs="Calibri"/>
          <w:sz w:val="20"/>
        </w:rPr>
        <w:t>branch of th</w:t>
      </w:r>
      <w:r>
        <w:rPr>
          <w:rFonts w:ascii="Calibri" w:eastAsia="Calibri" w:hAnsi="Calibri" w:cs="Calibri"/>
          <w:sz w:val="20"/>
        </w:rPr>
        <w:t>e above</w:t>
      </w:r>
      <w:r w:rsidR="00E7695C">
        <w:rPr>
          <w:rFonts w:ascii="Calibri" w:eastAsia="Calibri" w:hAnsi="Calibri" w:cs="Calibri"/>
          <w:sz w:val="20"/>
        </w:rPr>
        <w:t xml:space="preserve"> </w:t>
      </w:r>
      <w:r w:rsidR="007977AC" w:rsidRPr="007977AC">
        <w:rPr>
          <w:rFonts w:ascii="Courier New" w:eastAsia="Calibri" w:hAnsi="Courier New" w:cs="Courier New"/>
          <w:sz w:val="20"/>
          <w:rPrChange w:id="159" w:author="root" w:date="2013-10-02T09:55:00Z">
            <w:rPr>
              <w:rFonts w:ascii="Calibri" w:eastAsia="Calibri" w:hAnsi="Calibri" w:cs="Calibri"/>
              <w:sz w:val="20"/>
              <w:szCs w:val="18"/>
            </w:rPr>
          </w:rPrChange>
        </w:rPr>
        <w:t>IF</w:t>
      </w:r>
      <w:r w:rsidR="00E7695C">
        <w:rPr>
          <w:rFonts w:ascii="Calibri" w:eastAsia="Calibri" w:hAnsi="Calibri" w:cs="Calibri"/>
          <w:sz w:val="20"/>
        </w:rPr>
        <w:t xml:space="preserve"> statement, the input HTML must have </w:t>
      </w:r>
      <w:r w:rsidR="007977AC" w:rsidRPr="007977AC">
        <w:rPr>
          <w:rFonts w:ascii="Courier New" w:eastAsia="Calibri" w:hAnsi="Courier New" w:cs="Courier New"/>
          <w:sz w:val="20"/>
          <w:rPrChange w:id="160" w:author="root" w:date="2013-10-02T09:55:00Z">
            <w:rPr>
              <w:rFonts w:ascii="Calibri" w:eastAsia="Calibri" w:hAnsi="Calibri" w:cs="Calibri"/>
              <w:sz w:val="20"/>
              <w:szCs w:val="18"/>
            </w:rPr>
          </w:rPrChange>
        </w:rPr>
        <w:t>node0</w:t>
      </w:r>
      <w:r w:rsidR="00E7695C">
        <w:rPr>
          <w:rFonts w:ascii="Calibri" w:eastAsia="Calibri" w:hAnsi="Calibri" w:cs="Calibri"/>
          <w:sz w:val="20"/>
        </w:rPr>
        <w:t>’s grandparent (</w:t>
      </w:r>
      <w:proofErr w:type="spellStart"/>
      <w:r w:rsidR="007977AC" w:rsidRPr="007977AC">
        <w:rPr>
          <w:rFonts w:ascii="Courier New" w:eastAsia="Calibri" w:hAnsi="Courier New" w:cs="Courier New"/>
          <w:sz w:val="20"/>
          <w:rPrChange w:id="161" w:author="Ali Mesbah" w:date="2013-10-01T15:47:00Z">
            <w:rPr>
              <w:rFonts w:ascii="Calibri" w:eastAsia="Calibri" w:hAnsi="Calibri" w:cs="Calibri"/>
              <w:sz w:val="20"/>
              <w:szCs w:val="18"/>
            </w:rPr>
          </w:rPrChange>
        </w:rPr>
        <w:t>parentElement.parentElement</w:t>
      </w:r>
      <w:proofErr w:type="spellEnd"/>
      <w:r w:rsidR="00E7695C">
        <w:rPr>
          <w:rFonts w:ascii="Calibri" w:eastAsia="Calibri" w:hAnsi="Calibri" w:cs="Calibri"/>
          <w:sz w:val="20"/>
        </w:rPr>
        <w:t xml:space="preserve">) equal to </w:t>
      </w:r>
      <w:r w:rsidR="007977AC" w:rsidRPr="007977AC">
        <w:rPr>
          <w:rFonts w:ascii="Courier New" w:eastAsia="Calibri" w:hAnsi="Courier New" w:cs="Courier New"/>
          <w:sz w:val="20"/>
          <w:rPrChange w:id="162" w:author="root" w:date="2013-10-02T09:55:00Z">
            <w:rPr>
              <w:rFonts w:ascii="Calibri" w:eastAsia="Calibri" w:hAnsi="Calibri" w:cs="Calibri"/>
              <w:sz w:val="20"/>
              <w:szCs w:val="18"/>
            </w:rPr>
          </w:rPrChange>
        </w:rPr>
        <w:t>node2</w:t>
      </w:r>
      <w:r w:rsidR="00E7695C">
        <w:rPr>
          <w:rFonts w:ascii="Calibri" w:eastAsia="Calibri" w:hAnsi="Calibri" w:cs="Calibri"/>
          <w:sz w:val="20"/>
        </w:rPr>
        <w:t>’s second child (</w:t>
      </w:r>
      <w:proofErr w:type="spellStart"/>
      <w:r w:rsidR="007977AC" w:rsidRPr="007977AC">
        <w:rPr>
          <w:rFonts w:ascii="Courier New" w:eastAsia="Calibri" w:hAnsi="Courier New" w:cs="Courier New"/>
          <w:sz w:val="20"/>
          <w:rPrChange w:id="163" w:author="root" w:date="2013-10-01T16:30:00Z">
            <w:rPr>
              <w:rFonts w:ascii="Calibri" w:eastAsia="Calibri" w:hAnsi="Calibri" w:cs="Calibri"/>
              <w:sz w:val="20"/>
              <w:szCs w:val="18"/>
            </w:rPr>
          </w:rPrChange>
        </w:rPr>
        <w:t>firstChild.nextSibling</w:t>
      </w:r>
      <w:proofErr w:type="spellEnd"/>
      <w:r w:rsidR="00E7695C">
        <w:rPr>
          <w:rFonts w:ascii="Calibri" w:eastAsia="Calibri" w:hAnsi="Calibri" w:cs="Calibri"/>
          <w:sz w:val="20"/>
        </w:rPr>
        <w:t xml:space="preserve">).   The same principle applies to </w:t>
      </w:r>
      <w:ins w:id="164" w:author="root" w:date="2013-10-02T09:56:00Z">
        <w:r w:rsidR="008D4FD5">
          <w:rPr>
            <w:rFonts w:ascii="Calibri" w:eastAsia="Calibri" w:hAnsi="Calibri" w:cs="Calibri"/>
            <w:sz w:val="20"/>
          </w:rPr>
          <w:t>l</w:t>
        </w:r>
      </w:ins>
      <w:del w:id="165" w:author="root" w:date="2013-10-02T09:56:00Z">
        <w:r w:rsidR="00E7695C" w:rsidDel="007005D4">
          <w:rPr>
            <w:rFonts w:ascii="Calibri" w:eastAsia="Calibri" w:hAnsi="Calibri" w:cs="Calibri"/>
            <w:sz w:val="20"/>
          </w:rPr>
          <w:delText>Loop</w:delText>
        </w:r>
      </w:del>
      <w:ins w:id="166" w:author="root" w:date="2013-10-02T09:56:00Z">
        <w:r w:rsidR="008D4FD5">
          <w:rPr>
            <w:rFonts w:ascii="Calibri" w:eastAsia="Calibri" w:hAnsi="Calibri" w:cs="Calibri"/>
            <w:sz w:val="20"/>
          </w:rPr>
          <w:t>oop</w:t>
        </w:r>
      </w:ins>
      <w:r w:rsidR="00E7695C">
        <w:rPr>
          <w:rFonts w:ascii="Calibri" w:eastAsia="Calibri" w:hAnsi="Calibri" w:cs="Calibri"/>
          <w:sz w:val="20"/>
        </w:rPr>
        <w:t xml:space="preserve"> conditions</w:t>
      </w:r>
      <w:del w:id="167" w:author="Ali Mesbah" w:date="2013-10-01T15:47:00Z">
        <w:r w:rsidR="00E7695C" w:rsidDel="00E7695C">
          <w:rPr>
            <w:rFonts w:ascii="Calibri" w:eastAsia="Calibri" w:hAnsi="Calibri" w:cs="Calibri"/>
            <w:sz w:val="20"/>
          </w:rPr>
          <w:delText xml:space="preserve"> too</w:delText>
        </w:r>
      </w:del>
      <w:r w:rsidR="00E7695C">
        <w:rPr>
          <w:rFonts w:ascii="Calibri" w:eastAsia="Calibri" w:hAnsi="Calibri" w:cs="Calibri"/>
          <w:sz w:val="20"/>
        </w:rPr>
        <w:t xml:space="preserve">, in which the branch decision is </w:t>
      </w:r>
      <w:del w:id="168" w:author="root" w:date="2013-10-02T09:56:00Z">
        <w:r w:rsidR="00E7695C" w:rsidDel="008D4FD5">
          <w:rPr>
            <w:rFonts w:ascii="Calibri" w:eastAsia="Calibri" w:hAnsi="Calibri" w:cs="Calibri"/>
            <w:sz w:val="20"/>
          </w:rPr>
          <w:delText xml:space="preserve">whether </w:delText>
        </w:r>
      </w:del>
      <w:r w:rsidR="00E7695C">
        <w:rPr>
          <w:rFonts w:ascii="Calibri" w:eastAsia="Calibri" w:hAnsi="Calibri" w:cs="Calibri"/>
          <w:sz w:val="20"/>
        </w:rPr>
        <w:t xml:space="preserve">to </w:t>
      </w:r>
      <w:del w:id="169" w:author="root" w:date="2013-10-01T16:30:00Z">
        <w:r w:rsidR="00E7695C" w:rsidDel="0034654E">
          <w:rPr>
            <w:rFonts w:ascii="Calibri" w:eastAsia="Calibri" w:hAnsi="Calibri" w:cs="Calibri"/>
            <w:sz w:val="20"/>
          </w:rPr>
          <w:delText xml:space="preserve"> </w:delText>
        </w:r>
      </w:del>
      <w:r w:rsidR="00E7695C">
        <w:rPr>
          <w:rFonts w:ascii="Calibri" w:eastAsia="Calibri" w:hAnsi="Calibri" w:cs="Calibri"/>
          <w:sz w:val="20"/>
        </w:rPr>
        <w:t xml:space="preserve">stay within the loop or to break from it. </w:t>
      </w:r>
      <w:ins w:id="170" w:author="root" w:date="2013-10-02T10:09:00Z">
        <w:r w:rsidR="00622AA2">
          <w:rPr>
            <w:rFonts w:ascii="Calibri" w:eastAsia="Calibri" w:hAnsi="Calibri" w:cs="Calibri"/>
            <w:sz w:val="20"/>
          </w:rPr>
          <w:t xml:space="preserve">  </w:t>
        </w:r>
      </w:ins>
    </w:p>
    <w:p w:rsidR="00000000" w:rsidRDefault="00BA0235">
      <w:pPr>
        <w:pStyle w:val="Normal1"/>
        <w:spacing w:line="240" w:lineRule="auto"/>
        <w:jc w:val="both"/>
        <w:pPrChange w:id="171" w:author="root" w:date="2013-10-02T09:38:00Z">
          <w:pPr>
            <w:pStyle w:val="Normal1"/>
            <w:jc w:val="both"/>
          </w:pPr>
        </w:pPrChange>
      </w:pPr>
    </w:p>
    <w:p w:rsidR="00000000" w:rsidRDefault="003F341A">
      <w:pPr>
        <w:pStyle w:val="Normal1"/>
        <w:spacing w:line="240" w:lineRule="auto"/>
        <w:jc w:val="both"/>
        <w:pPrChange w:id="172" w:author="root" w:date="2013-10-02T09:38:00Z">
          <w:pPr>
            <w:pStyle w:val="Normal1"/>
            <w:jc w:val="both"/>
          </w:pPr>
        </w:pPrChange>
      </w:pPr>
      <w:ins w:id="173" w:author="Ali Mesbah" w:date="2013-10-01T15:50:00Z">
        <w:del w:id="174" w:author="root" w:date="2013-10-02T10:03:00Z">
          <w:r w:rsidDel="00F3432A">
            <w:rPr>
              <w:rFonts w:ascii="Calibri" w:eastAsia="Calibri" w:hAnsi="Calibri" w:cs="Calibri"/>
              <w:sz w:val="20"/>
            </w:rPr>
            <w:delText>Thus</w:delText>
          </w:r>
        </w:del>
      </w:ins>
      <w:ins w:id="175" w:author="root" w:date="2013-10-02T10:03:00Z">
        <w:r w:rsidR="00F3432A">
          <w:rPr>
            <w:rFonts w:ascii="Calibri" w:eastAsia="Calibri" w:hAnsi="Calibri" w:cs="Calibri"/>
            <w:sz w:val="20"/>
          </w:rPr>
          <w:t>Therefore</w:t>
        </w:r>
      </w:ins>
      <w:ins w:id="176" w:author="Ali Mesbah" w:date="2013-10-01T15:50:00Z">
        <w:r>
          <w:rPr>
            <w:rFonts w:ascii="Calibri" w:eastAsia="Calibri" w:hAnsi="Calibri" w:cs="Calibri"/>
            <w:sz w:val="20"/>
          </w:rPr>
          <w:t xml:space="preserve">, </w:t>
        </w:r>
      </w:ins>
      <w:del w:id="177" w:author="Ali Mesbah" w:date="2013-10-01T15:50:00Z">
        <w:r w:rsidR="00E7695C" w:rsidDel="003F341A">
          <w:rPr>
            <w:rFonts w:ascii="Calibri" w:eastAsia="Calibri" w:hAnsi="Calibri" w:cs="Calibri"/>
            <w:sz w:val="20"/>
          </w:rPr>
          <w:delText xml:space="preserve">Going </w:delText>
        </w:r>
      </w:del>
      <w:ins w:id="178" w:author="Ali Mesbah" w:date="2013-10-01T15:50:00Z">
        <w:r>
          <w:rPr>
            <w:rFonts w:ascii="Calibri" w:eastAsia="Calibri" w:hAnsi="Calibri" w:cs="Calibri"/>
            <w:sz w:val="20"/>
          </w:rPr>
          <w:t xml:space="preserve">going </w:t>
        </w:r>
      </w:ins>
      <w:r w:rsidR="00E7695C">
        <w:rPr>
          <w:rFonts w:ascii="Calibri" w:eastAsia="Calibri" w:hAnsi="Calibri" w:cs="Calibri"/>
          <w:sz w:val="20"/>
        </w:rPr>
        <w:t xml:space="preserve">through a specific branch requires a specific HTML structure, </w:t>
      </w:r>
      <w:del w:id="179" w:author="Ali Mesbah" w:date="2013-10-01T15:51:00Z">
        <w:r w:rsidR="00E7695C" w:rsidDel="003F341A">
          <w:rPr>
            <w:rFonts w:ascii="Calibri" w:eastAsia="Calibri" w:hAnsi="Calibri" w:cs="Calibri"/>
            <w:sz w:val="20"/>
          </w:rPr>
          <w:delText xml:space="preserve">thus </w:delText>
        </w:r>
      </w:del>
      <w:ins w:id="180" w:author="Ali Mesbah" w:date="2013-10-01T15:51:00Z">
        <w:r>
          <w:rPr>
            <w:rFonts w:ascii="Calibri" w:eastAsia="Calibri" w:hAnsi="Calibri" w:cs="Calibri"/>
            <w:sz w:val="20"/>
          </w:rPr>
          <w:t xml:space="preserve">and </w:t>
        </w:r>
      </w:ins>
      <w:del w:id="181" w:author="root" w:date="2013-10-02T10:10:00Z">
        <w:r w:rsidR="00E7695C" w:rsidDel="00622AA2">
          <w:rPr>
            <w:rFonts w:ascii="Calibri" w:eastAsia="Calibri" w:hAnsi="Calibri" w:cs="Calibri"/>
            <w:sz w:val="20"/>
          </w:rPr>
          <w:delText xml:space="preserve">random HTML generation is </w:delText>
        </w:r>
      </w:del>
      <w:ins w:id="182" w:author="root" w:date="2013-10-02T10:14:00Z">
        <w:r w:rsidR="00622AA2">
          <w:rPr>
            <w:rFonts w:ascii="Calibri" w:eastAsia="Calibri" w:hAnsi="Calibri" w:cs="Calibri"/>
            <w:sz w:val="20"/>
          </w:rPr>
          <w:t xml:space="preserve">random HTML generation </w:t>
        </w:r>
      </w:ins>
      <w:ins w:id="183" w:author="root" w:date="2013-10-02T10:11:00Z">
        <w:r w:rsidR="00622AA2">
          <w:rPr>
            <w:rFonts w:ascii="Calibri" w:eastAsia="Calibri" w:hAnsi="Calibri" w:cs="Calibri"/>
            <w:sz w:val="20"/>
          </w:rPr>
          <w:t xml:space="preserve">is </w:t>
        </w:r>
      </w:ins>
      <w:r w:rsidR="00E7695C">
        <w:rPr>
          <w:rFonts w:ascii="Calibri" w:eastAsia="Calibri" w:hAnsi="Calibri" w:cs="Calibri"/>
          <w:sz w:val="20"/>
        </w:rPr>
        <w:t xml:space="preserve">often </w:t>
      </w:r>
      <w:del w:id="184" w:author="root" w:date="2013-10-01T16:31:00Z">
        <w:r w:rsidR="00E7695C" w:rsidDel="0034654E">
          <w:rPr>
            <w:rFonts w:ascii="Calibri" w:eastAsia="Calibri" w:hAnsi="Calibri" w:cs="Calibri"/>
            <w:sz w:val="20"/>
          </w:rPr>
          <w:delText xml:space="preserve">inadequate </w:delText>
        </w:r>
      </w:del>
      <w:ins w:id="185" w:author="root" w:date="2013-10-01T16:31:00Z">
        <w:r w:rsidR="0034654E">
          <w:rPr>
            <w:rFonts w:ascii="Calibri" w:eastAsia="Calibri" w:hAnsi="Calibri" w:cs="Calibri"/>
            <w:sz w:val="20"/>
          </w:rPr>
          <w:t xml:space="preserve">insufficient </w:t>
        </w:r>
      </w:ins>
      <w:r w:rsidR="00E7695C">
        <w:rPr>
          <w:rFonts w:ascii="Calibri" w:eastAsia="Calibri" w:hAnsi="Calibri" w:cs="Calibri"/>
          <w:sz w:val="20"/>
        </w:rPr>
        <w:t xml:space="preserve">to efficiently </w:t>
      </w:r>
      <w:ins w:id="186" w:author="root" w:date="2013-10-02T10:11:00Z">
        <w:r w:rsidR="00622AA2">
          <w:rPr>
            <w:rFonts w:ascii="Calibri" w:eastAsia="Calibri" w:hAnsi="Calibri" w:cs="Calibri"/>
            <w:sz w:val="20"/>
          </w:rPr>
          <w:t>cover all possible branch</w:t>
        </w:r>
      </w:ins>
      <w:ins w:id="187" w:author="root" w:date="2013-10-02T10:12:00Z">
        <w:r w:rsidR="00622AA2">
          <w:rPr>
            <w:rFonts w:ascii="Calibri" w:eastAsia="Calibri" w:hAnsi="Calibri" w:cs="Calibri"/>
            <w:sz w:val="20"/>
          </w:rPr>
          <w:t xml:space="preserve"> permutations</w:t>
        </w:r>
      </w:ins>
      <w:ins w:id="188" w:author="root" w:date="2013-10-02T10:11:00Z">
        <w:r w:rsidR="00622AA2">
          <w:rPr>
            <w:rFonts w:ascii="Calibri" w:eastAsia="Calibri" w:hAnsi="Calibri" w:cs="Calibri"/>
            <w:sz w:val="20"/>
          </w:rPr>
          <w:t xml:space="preserve"> </w:t>
        </w:r>
      </w:ins>
      <w:ins w:id="189" w:author="root" w:date="2013-10-02T10:43:00Z">
        <w:r w:rsidR="006B6CEA">
          <w:rPr>
            <w:rFonts w:ascii="Calibri" w:eastAsia="Calibri" w:hAnsi="Calibri" w:cs="Calibri"/>
            <w:sz w:val="20"/>
          </w:rPr>
          <w:t xml:space="preserve">(execution paths) </w:t>
        </w:r>
      </w:ins>
      <w:ins w:id="190" w:author="root" w:date="2013-10-02T10:11:00Z">
        <w:r w:rsidR="00622AA2">
          <w:rPr>
            <w:rFonts w:ascii="Calibri" w:eastAsia="Calibri" w:hAnsi="Calibri" w:cs="Calibri"/>
            <w:sz w:val="20"/>
          </w:rPr>
          <w:t>systematically</w:t>
        </w:r>
      </w:ins>
      <w:ins w:id="191" w:author="root" w:date="2013-10-02T10:13:00Z">
        <w:r w:rsidR="00622AA2">
          <w:rPr>
            <w:rFonts w:ascii="Calibri" w:eastAsia="Calibri" w:hAnsi="Calibri" w:cs="Calibri"/>
            <w:sz w:val="20"/>
          </w:rPr>
          <w:t xml:space="preserve"> across multiple conditions</w:t>
        </w:r>
      </w:ins>
      <w:del w:id="192" w:author="root" w:date="2013-10-02T10:10:00Z">
        <w:r w:rsidR="00E7695C" w:rsidDel="00622AA2">
          <w:rPr>
            <w:rFonts w:ascii="Calibri" w:eastAsia="Calibri" w:hAnsi="Calibri" w:cs="Calibri"/>
            <w:sz w:val="20"/>
          </w:rPr>
          <w:delText xml:space="preserve">and systematically achieve </w:delText>
        </w:r>
      </w:del>
      <w:ins w:id="193" w:author="Ali Mesbah" w:date="2013-10-01T15:51:00Z">
        <w:del w:id="194" w:author="root" w:date="2013-10-02T10:10:00Z">
          <w:r w:rsidDel="00622AA2">
            <w:rPr>
              <w:rFonts w:ascii="Calibri" w:eastAsia="Calibri" w:hAnsi="Calibri" w:cs="Calibri"/>
              <w:sz w:val="20"/>
            </w:rPr>
            <w:delText xml:space="preserve">adequate </w:delText>
          </w:r>
        </w:del>
      </w:ins>
      <w:del w:id="195" w:author="root" w:date="2013-10-02T10:10:00Z">
        <w:r w:rsidR="00E7695C" w:rsidDel="00622AA2">
          <w:rPr>
            <w:rFonts w:ascii="Calibri" w:eastAsia="Calibri" w:hAnsi="Calibri" w:cs="Calibri"/>
            <w:sz w:val="20"/>
          </w:rPr>
          <w:delText>branch coverage</w:delText>
        </w:r>
      </w:del>
      <w:r w:rsidR="00E7695C">
        <w:rPr>
          <w:rFonts w:ascii="Calibri" w:eastAsia="Calibri" w:hAnsi="Calibri" w:cs="Calibri"/>
          <w:sz w:val="20"/>
        </w:rPr>
        <w:t xml:space="preserve">. </w:t>
      </w:r>
      <w:ins w:id="196" w:author="root" w:date="2013-10-02T10:03:00Z">
        <w:r w:rsidR="00F3432A">
          <w:rPr>
            <w:rFonts w:ascii="Calibri" w:eastAsia="Calibri" w:hAnsi="Calibri" w:cs="Calibri"/>
            <w:sz w:val="20"/>
          </w:rPr>
          <w:t xml:space="preserve"> </w:t>
        </w:r>
      </w:ins>
      <w:del w:id="197" w:author="Ali Mesbah" w:date="2013-10-01T15:51:00Z">
        <w:r w:rsidR="00E7695C" w:rsidDel="003F341A">
          <w:rPr>
            <w:rFonts w:ascii="Calibri" w:eastAsia="Calibri" w:hAnsi="Calibri" w:cs="Calibri"/>
            <w:sz w:val="20"/>
          </w:rPr>
          <w:delText xml:space="preserve"> </w:delText>
        </w:r>
      </w:del>
      <w:r w:rsidR="00E7695C">
        <w:rPr>
          <w:rFonts w:ascii="Calibri" w:eastAsia="Calibri" w:hAnsi="Calibri" w:cs="Calibri"/>
          <w:sz w:val="20"/>
        </w:rPr>
        <w:t>Increasing the number of condition</w:t>
      </w:r>
      <w:del w:id="198" w:author="root" w:date="2013-10-02T10:14:00Z">
        <w:r w:rsidR="00E7695C" w:rsidDel="00622AA2">
          <w:rPr>
            <w:rFonts w:ascii="Calibri" w:eastAsia="Calibri" w:hAnsi="Calibri" w:cs="Calibri"/>
            <w:sz w:val="20"/>
          </w:rPr>
          <w:delText>al statement</w:delText>
        </w:r>
      </w:del>
      <w:r w:rsidR="00E7695C">
        <w:rPr>
          <w:rFonts w:ascii="Calibri" w:eastAsia="Calibri" w:hAnsi="Calibri" w:cs="Calibri"/>
          <w:sz w:val="20"/>
        </w:rPr>
        <w:t xml:space="preserve">s can </w:t>
      </w:r>
      <w:ins w:id="199" w:author="root" w:date="2013-10-02T10:14:00Z">
        <w:r w:rsidR="00622AA2">
          <w:rPr>
            <w:rFonts w:ascii="Calibri" w:eastAsia="Calibri" w:hAnsi="Calibri" w:cs="Calibri"/>
            <w:sz w:val="20"/>
          </w:rPr>
          <w:t xml:space="preserve">also </w:t>
        </w:r>
      </w:ins>
      <w:r w:rsidR="00E7695C">
        <w:rPr>
          <w:rFonts w:ascii="Calibri" w:eastAsia="Calibri" w:hAnsi="Calibri" w:cs="Calibri"/>
          <w:sz w:val="20"/>
        </w:rPr>
        <w:t xml:space="preserve">exponentially grow the number of possible execution paths, </w:t>
      </w:r>
      <w:del w:id="200" w:author="Ali Mesbah" w:date="2013-10-01T15:52:00Z">
        <w:r w:rsidR="00E7695C" w:rsidDel="003F341A">
          <w:rPr>
            <w:rFonts w:ascii="Calibri" w:eastAsia="Calibri" w:hAnsi="Calibri" w:cs="Calibri"/>
            <w:sz w:val="20"/>
          </w:rPr>
          <w:delText xml:space="preserve">thus </w:delText>
        </w:r>
      </w:del>
      <w:ins w:id="201" w:author="Ali Mesbah" w:date="2013-10-01T15:52:00Z">
        <w:r>
          <w:rPr>
            <w:rFonts w:ascii="Calibri" w:eastAsia="Calibri" w:hAnsi="Calibri" w:cs="Calibri"/>
            <w:sz w:val="20"/>
          </w:rPr>
          <w:t xml:space="preserve">and therefore, </w:t>
        </w:r>
      </w:ins>
      <w:del w:id="202" w:author="root" w:date="2013-10-02T10:14:00Z">
        <w:r w:rsidR="00E7695C" w:rsidDel="00622AA2">
          <w:rPr>
            <w:rFonts w:ascii="Calibri" w:eastAsia="Calibri" w:hAnsi="Calibri" w:cs="Calibri"/>
            <w:sz w:val="20"/>
          </w:rPr>
          <w:delText>manual HTML generation</w:delText>
        </w:r>
      </w:del>
      <w:ins w:id="203" w:author="root" w:date="2013-10-02T10:14:00Z">
        <w:r w:rsidR="00622AA2">
          <w:rPr>
            <w:rFonts w:ascii="Calibri" w:eastAsia="Calibri" w:hAnsi="Calibri" w:cs="Calibri"/>
            <w:sz w:val="20"/>
          </w:rPr>
          <w:t>manual HTML generation</w:t>
        </w:r>
      </w:ins>
      <w:r w:rsidR="00E7695C">
        <w:rPr>
          <w:rFonts w:ascii="Calibri" w:eastAsia="Calibri" w:hAnsi="Calibri" w:cs="Calibri"/>
          <w:sz w:val="20"/>
        </w:rPr>
        <w:t xml:space="preserve"> would be too cumbersome. </w:t>
      </w:r>
      <w:del w:id="204" w:author="Ali Mesbah" w:date="2013-10-01T15:51:00Z">
        <w:r w:rsidR="00E7695C" w:rsidDel="003F341A">
          <w:rPr>
            <w:rFonts w:ascii="Calibri" w:eastAsia="Calibri" w:hAnsi="Calibri" w:cs="Calibri"/>
            <w:sz w:val="20"/>
          </w:rPr>
          <w:delText xml:space="preserve"> </w:delText>
        </w:r>
      </w:del>
    </w:p>
    <w:p w:rsidR="00000000" w:rsidRDefault="00BA0235">
      <w:pPr>
        <w:pStyle w:val="Normal1"/>
        <w:spacing w:line="240" w:lineRule="auto"/>
        <w:pPrChange w:id="205" w:author="root" w:date="2013-10-02T09:38:00Z">
          <w:pPr>
            <w:pStyle w:val="Normal1"/>
          </w:pPr>
        </w:pPrChange>
      </w:pPr>
    </w:p>
    <w:p w:rsidR="00000000" w:rsidRDefault="00E7695C">
      <w:pPr>
        <w:pStyle w:val="Normal1"/>
        <w:spacing w:line="240" w:lineRule="auto"/>
        <w:jc w:val="both"/>
        <w:pPrChange w:id="206" w:author="root" w:date="2013-10-02T09:38:00Z">
          <w:pPr>
            <w:pStyle w:val="Normal1"/>
          </w:pPr>
        </w:pPrChange>
      </w:pPr>
      <w:del w:id="207" w:author="Ali Mesbah" w:date="2013-10-01T15:52:00Z">
        <w:r w:rsidDel="00CE43CF">
          <w:rPr>
            <w:rFonts w:ascii="Calibri" w:eastAsia="Calibri" w:hAnsi="Calibri" w:cs="Calibri"/>
            <w:sz w:val="20"/>
          </w:rPr>
          <w:delText xml:space="preserve">Thus </w:delText>
        </w:r>
      </w:del>
      <w:ins w:id="208" w:author="Ali Mesbah" w:date="2013-10-01T15:52:00Z">
        <w:r w:rsidR="00CE43CF">
          <w:rPr>
            <w:rFonts w:ascii="Calibri" w:eastAsia="Calibri" w:hAnsi="Calibri" w:cs="Calibri"/>
            <w:sz w:val="20"/>
          </w:rPr>
          <w:t xml:space="preserve">To test JavaScript code effectively, </w:t>
        </w:r>
      </w:ins>
      <w:r>
        <w:rPr>
          <w:rFonts w:ascii="Calibri" w:eastAsia="Calibri" w:hAnsi="Calibri" w:cs="Calibri"/>
          <w:sz w:val="20"/>
        </w:rPr>
        <w:t xml:space="preserve">an automatic way of generating HTML </w:t>
      </w:r>
      <w:del w:id="209" w:author="Ali Mesbah" w:date="2013-10-01T15:53:00Z">
        <w:r w:rsidDel="00CE43CF">
          <w:rPr>
            <w:rFonts w:ascii="Calibri" w:eastAsia="Calibri" w:hAnsi="Calibri" w:cs="Calibri"/>
            <w:sz w:val="20"/>
          </w:rPr>
          <w:delText>is desired for</w:delText>
        </w:r>
      </w:del>
      <w:ins w:id="210" w:author="Ali Mesbah" w:date="2013-10-01T15:53:00Z">
        <w:r w:rsidR="00CE43CF">
          <w:rPr>
            <w:rFonts w:ascii="Calibri" w:eastAsia="Calibri" w:hAnsi="Calibri" w:cs="Calibri"/>
            <w:sz w:val="20"/>
          </w:rPr>
          <w:t>geared towards</w:t>
        </w:r>
      </w:ins>
      <w:r>
        <w:rPr>
          <w:rFonts w:ascii="Calibri" w:eastAsia="Calibri" w:hAnsi="Calibri" w:cs="Calibri"/>
          <w:sz w:val="20"/>
        </w:rPr>
        <w:t xml:space="preserve"> systematic</w:t>
      </w:r>
      <w:del w:id="211" w:author="Ali Mesbah" w:date="2013-10-01T15:54:00Z">
        <w:r w:rsidDel="00CE43CF">
          <w:rPr>
            <w:rFonts w:ascii="Calibri" w:eastAsia="Calibri" w:hAnsi="Calibri" w:cs="Calibri"/>
            <w:sz w:val="20"/>
          </w:rPr>
          <w:delText>al</w:delText>
        </w:r>
      </w:del>
      <w:ins w:id="212" w:author="Ali Mesbah" w:date="2013-10-01T15:53:00Z">
        <w:r w:rsidR="00CE43CF">
          <w:rPr>
            <w:rFonts w:ascii="Calibri" w:eastAsia="Calibri" w:hAnsi="Calibri" w:cs="Calibri"/>
            <w:sz w:val="20"/>
          </w:rPr>
          <w:t xml:space="preserve"> </w:t>
        </w:r>
      </w:ins>
      <w:del w:id="213" w:author="Ali Mesbah" w:date="2013-10-01T15:53:00Z">
        <w:r w:rsidDel="00CE43CF">
          <w:rPr>
            <w:rFonts w:ascii="Calibri" w:eastAsia="Calibri" w:hAnsi="Calibri" w:cs="Calibri"/>
            <w:sz w:val="20"/>
          </w:rPr>
          <w:delText xml:space="preserve">ly maximizing </w:delText>
        </w:r>
      </w:del>
      <w:r w:rsidR="00D31CDA">
        <w:rPr>
          <w:rFonts w:ascii="Calibri" w:eastAsia="Calibri" w:hAnsi="Calibri" w:cs="Calibri"/>
          <w:sz w:val="20"/>
        </w:rPr>
        <w:t>path</w:t>
      </w:r>
      <w:r>
        <w:rPr>
          <w:rFonts w:ascii="Calibri" w:eastAsia="Calibri" w:hAnsi="Calibri" w:cs="Calibri"/>
          <w:sz w:val="20"/>
        </w:rPr>
        <w:t xml:space="preserve"> coverage</w:t>
      </w:r>
      <w:ins w:id="214" w:author="Ali Mesbah" w:date="2013-10-01T15:53:00Z">
        <w:r w:rsidR="00CE43CF">
          <w:rPr>
            <w:rFonts w:ascii="Calibri" w:eastAsia="Calibri" w:hAnsi="Calibri" w:cs="Calibri"/>
            <w:sz w:val="20"/>
          </w:rPr>
          <w:t xml:space="preserve"> maximization is desired</w:t>
        </w:r>
      </w:ins>
      <w:r>
        <w:rPr>
          <w:rFonts w:ascii="Calibri" w:eastAsia="Calibri" w:hAnsi="Calibri" w:cs="Calibri"/>
          <w:sz w:val="20"/>
        </w:rPr>
        <w:t xml:space="preserve">.  In this </w:t>
      </w:r>
      <w:del w:id="215" w:author="root" w:date="2013-10-01T16:50:00Z">
        <w:r w:rsidDel="0083420F">
          <w:rPr>
            <w:rFonts w:ascii="Calibri" w:eastAsia="Calibri" w:hAnsi="Calibri" w:cs="Calibri"/>
            <w:sz w:val="20"/>
          </w:rPr>
          <w:delText xml:space="preserve">project </w:delText>
        </w:r>
      </w:del>
      <w:ins w:id="216" w:author="root" w:date="2013-10-01T16:50:00Z">
        <w:r w:rsidR="0083420F">
          <w:rPr>
            <w:rFonts w:ascii="Calibri" w:eastAsia="Calibri" w:hAnsi="Calibri" w:cs="Calibri"/>
            <w:sz w:val="20"/>
          </w:rPr>
          <w:t xml:space="preserve">research </w:t>
        </w:r>
      </w:ins>
      <w:r>
        <w:rPr>
          <w:rFonts w:ascii="Calibri" w:eastAsia="Calibri" w:hAnsi="Calibri" w:cs="Calibri"/>
          <w:sz w:val="20"/>
        </w:rPr>
        <w:t xml:space="preserve">we employ </w:t>
      </w:r>
      <w:ins w:id="217" w:author="root" w:date="2013-10-02T10:16:00Z">
        <w:r w:rsidR="00ED654E">
          <w:rPr>
            <w:rFonts w:ascii="Calibri" w:eastAsia="Calibri" w:hAnsi="Calibri" w:cs="Calibri"/>
            <w:sz w:val="20"/>
          </w:rPr>
          <w:t xml:space="preserve">techniques in </w:t>
        </w:r>
      </w:ins>
      <w:del w:id="218" w:author="root" w:date="2013-10-02T10:16:00Z">
        <w:r w:rsidDel="00622AA2">
          <w:rPr>
            <w:rFonts w:ascii="Calibri" w:eastAsia="Calibri" w:hAnsi="Calibri" w:cs="Calibri"/>
            <w:sz w:val="20"/>
          </w:rPr>
          <w:delText>symbolic/</w:delText>
        </w:r>
      </w:del>
      <w:proofErr w:type="spellStart"/>
      <w:r>
        <w:rPr>
          <w:rFonts w:ascii="Calibri" w:eastAsia="Calibri" w:hAnsi="Calibri" w:cs="Calibri"/>
          <w:sz w:val="20"/>
        </w:rPr>
        <w:t>concolic</w:t>
      </w:r>
      <w:proofErr w:type="spellEnd"/>
      <w:r>
        <w:rPr>
          <w:rFonts w:ascii="Calibri" w:eastAsia="Calibri" w:hAnsi="Calibri" w:cs="Calibri"/>
          <w:sz w:val="20"/>
        </w:rPr>
        <w:t xml:space="preserve"> </w:t>
      </w:r>
      <w:ins w:id="219" w:author="Ali Mesbah" w:date="2013-10-01T15:54:00Z">
        <w:r w:rsidR="00CE43CF">
          <w:rPr>
            <w:rFonts w:ascii="Calibri" w:eastAsia="Calibri" w:hAnsi="Calibri" w:cs="Calibri"/>
            <w:sz w:val="20"/>
          </w:rPr>
          <w:t xml:space="preserve">analysis </w:t>
        </w:r>
      </w:ins>
      <w:ins w:id="220" w:author="root" w:date="2013-10-02T10:44:00Z">
        <w:r w:rsidR="006B6CEA">
          <w:rPr>
            <w:rFonts w:ascii="Calibri" w:eastAsia="Calibri" w:hAnsi="Calibri" w:cs="Calibri"/>
            <w:sz w:val="20"/>
          </w:rPr>
          <w:t>[</w:t>
        </w:r>
      </w:ins>
      <w:r w:rsidR="002E30FD">
        <w:rPr>
          <w:rFonts w:ascii="Calibri" w:eastAsia="Calibri" w:hAnsi="Calibri" w:cs="Calibri"/>
          <w:sz w:val="20"/>
        </w:rPr>
        <w:t>1</w:t>
      </w:r>
      <w:r w:rsidR="00B7341B">
        <w:rPr>
          <w:rFonts w:ascii="Calibri" w:eastAsia="Calibri" w:hAnsi="Calibri" w:cs="Calibri"/>
          <w:sz w:val="20"/>
        </w:rPr>
        <w:t>2</w:t>
      </w:r>
      <w:ins w:id="221" w:author="root" w:date="2013-10-02T10:44:00Z">
        <w:r w:rsidR="006B6CEA">
          <w:rPr>
            <w:rFonts w:ascii="Calibri" w:eastAsia="Calibri" w:hAnsi="Calibri" w:cs="Calibri"/>
            <w:sz w:val="20"/>
          </w:rPr>
          <w:t xml:space="preserve">] </w:t>
        </w:r>
      </w:ins>
      <w:del w:id="222" w:author="root" w:date="2013-10-02T10:16:00Z">
        <w:r w:rsidDel="00ED654E">
          <w:rPr>
            <w:rFonts w:ascii="Calibri" w:eastAsia="Calibri" w:hAnsi="Calibri" w:cs="Calibri"/>
            <w:sz w:val="20"/>
          </w:rPr>
          <w:delText xml:space="preserve">techniques </w:delText>
        </w:r>
      </w:del>
      <w:r>
        <w:rPr>
          <w:rFonts w:ascii="Calibri" w:eastAsia="Calibri" w:hAnsi="Calibri" w:cs="Calibri"/>
          <w:sz w:val="20"/>
        </w:rPr>
        <w:t xml:space="preserve">to generate input HTML, in which there is at least one input HTML that covers each permutation </w:t>
      </w:r>
      <w:del w:id="223" w:author="root" w:date="2013-10-02T10:44:00Z">
        <w:r w:rsidDel="006B6CEA">
          <w:rPr>
            <w:rFonts w:ascii="Calibri" w:eastAsia="Calibri" w:hAnsi="Calibri" w:cs="Calibri"/>
            <w:sz w:val="20"/>
          </w:rPr>
          <w:delText>of</w:delText>
        </w:r>
      </w:del>
      <w:r>
        <w:rPr>
          <w:rFonts w:ascii="Calibri" w:eastAsia="Calibri" w:hAnsi="Calibri" w:cs="Calibri"/>
          <w:sz w:val="20"/>
        </w:rPr>
        <w:t xml:space="preserve"> </w:t>
      </w:r>
      <w:del w:id="224" w:author="root" w:date="2013-10-02T14:00:00Z">
        <w:r w:rsidDel="00451657">
          <w:rPr>
            <w:rFonts w:ascii="Calibri" w:eastAsia="Calibri" w:hAnsi="Calibri" w:cs="Calibri"/>
            <w:sz w:val="20"/>
          </w:rPr>
          <w:delText xml:space="preserve">(T/F, Stay/Break) </w:delText>
        </w:r>
      </w:del>
      <w:ins w:id="225" w:author="root" w:date="2013-10-02T10:44:00Z">
        <w:r w:rsidR="006B6CEA">
          <w:rPr>
            <w:rFonts w:ascii="Calibri" w:eastAsia="Calibri" w:hAnsi="Calibri" w:cs="Calibri"/>
            <w:sz w:val="20"/>
          </w:rPr>
          <w:t xml:space="preserve">of </w:t>
        </w:r>
      </w:ins>
      <w:r>
        <w:rPr>
          <w:rFonts w:ascii="Calibri" w:eastAsia="Calibri" w:hAnsi="Calibri" w:cs="Calibri"/>
          <w:sz w:val="20"/>
        </w:rPr>
        <w:t xml:space="preserve">branches </w:t>
      </w:r>
      <w:ins w:id="226" w:author="root" w:date="2013-10-02T14:00:00Z">
        <w:r w:rsidR="00451657">
          <w:rPr>
            <w:rFonts w:ascii="Calibri" w:eastAsia="Calibri" w:hAnsi="Calibri" w:cs="Calibri"/>
            <w:sz w:val="20"/>
          </w:rPr>
          <w:t>(</w:t>
        </w:r>
        <w:r w:rsidR="00451657" w:rsidRPr="00DE0F3A">
          <w:rPr>
            <w:rFonts w:ascii="Courier New" w:eastAsia="Calibri" w:hAnsi="Courier New" w:cs="Courier New"/>
            <w:sz w:val="20"/>
          </w:rPr>
          <w:t>T</w:t>
        </w:r>
        <w:r w:rsidR="00451657">
          <w:rPr>
            <w:rFonts w:ascii="Calibri" w:eastAsia="Calibri" w:hAnsi="Calibri" w:cs="Calibri"/>
            <w:sz w:val="20"/>
          </w:rPr>
          <w:t>/</w:t>
        </w:r>
        <w:r w:rsidR="00451657" w:rsidRPr="00DE0F3A">
          <w:rPr>
            <w:rFonts w:ascii="Courier New" w:eastAsia="Calibri" w:hAnsi="Courier New" w:cs="Courier New"/>
            <w:sz w:val="20"/>
          </w:rPr>
          <w:t>F</w:t>
        </w:r>
        <w:r w:rsidR="00451657">
          <w:rPr>
            <w:rFonts w:ascii="Calibri" w:eastAsia="Calibri" w:hAnsi="Calibri" w:cs="Calibri"/>
            <w:sz w:val="20"/>
          </w:rPr>
          <w:t xml:space="preserve">, </w:t>
        </w:r>
        <w:r w:rsidR="00451657" w:rsidRPr="00DE0F3A">
          <w:rPr>
            <w:rFonts w:ascii="Courier New" w:eastAsia="Calibri" w:hAnsi="Courier New" w:cs="Courier New"/>
            <w:sz w:val="20"/>
          </w:rPr>
          <w:t>Stay</w:t>
        </w:r>
        <w:r w:rsidR="00451657">
          <w:rPr>
            <w:rFonts w:ascii="Calibri" w:eastAsia="Calibri" w:hAnsi="Calibri" w:cs="Calibri"/>
            <w:sz w:val="20"/>
          </w:rPr>
          <w:t>/</w:t>
        </w:r>
        <w:r w:rsidR="00451657" w:rsidRPr="00DE0F3A">
          <w:rPr>
            <w:rFonts w:ascii="Courier New" w:eastAsia="Calibri" w:hAnsi="Courier New" w:cs="Courier New"/>
            <w:sz w:val="20"/>
          </w:rPr>
          <w:t>Break</w:t>
        </w:r>
        <w:r w:rsidR="00451657">
          <w:rPr>
            <w:rFonts w:ascii="Calibri" w:eastAsia="Calibri" w:hAnsi="Calibri" w:cs="Calibri"/>
            <w:sz w:val="20"/>
          </w:rPr>
          <w:t xml:space="preserve">) </w:t>
        </w:r>
      </w:ins>
      <w:r>
        <w:rPr>
          <w:rFonts w:ascii="Calibri" w:eastAsia="Calibri" w:hAnsi="Calibri" w:cs="Calibri"/>
          <w:sz w:val="20"/>
        </w:rPr>
        <w:t>across multiple condition</w:t>
      </w:r>
      <w:ins w:id="227" w:author="root" w:date="2013-10-02T10:16:00Z">
        <w:r w:rsidR="00622AA2">
          <w:rPr>
            <w:rFonts w:ascii="Calibri" w:eastAsia="Calibri" w:hAnsi="Calibri" w:cs="Calibri"/>
            <w:sz w:val="20"/>
          </w:rPr>
          <w:t>s</w:t>
        </w:r>
      </w:ins>
      <w:del w:id="228" w:author="root" w:date="2013-10-02T10:16:00Z">
        <w:r w:rsidDel="00622AA2">
          <w:rPr>
            <w:rFonts w:ascii="Calibri" w:eastAsia="Calibri" w:hAnsi="Calibri" w:cs="Calibri"/>
            <w:sz w:val="20"/>
          </w:rPr>
          <w:delText>al statements</w:delText>
        </w:r>
      </w:del>
      <w:ins w:id="229" w:author="Ali Mesbah" w:date="2013-10-01T15:55:00Z">
        <w:r w:rsidR="00884D40">
          <w:rPr>
            <w:rFonts w:ascii="Calibri" w:eastAsia="Calibri" w:hAnsi="Calibri" w:cs="Calibri"/>
            <w:sz w:val="20"/>
          </w:rPr>
          <w:t xml:space="preserve"> in </w:t>
        </w:r>
      </w:ins>
      <w:ins w:id="230" w:author="root" w:date="2013-10-02T10:16:00Z">
        <w:r w:rsidR="00622AA2">
          <w:rPr>
            <w:rFonts w:ascii="Calibri" w:eastAsia="Calibri" w:hAnsi="Calibri" w:cs="Calibri"/>
            <w:sz w:val="20"/>
          </w:rPr>
          <w:t xml:space="preserve">a </w:t>
        </w:r>
      </w:ins>
      <w:ins w:id="231" w:author="Ali Mesbah" w:date="2013-10-01T15:55:00Z">
        <w:r w:rsidR="00884D40">
          <w:rPr>
            <w:rFonts w:ascii="Calibri" w:eastAsia="Calibri" w:hAnsi="Calibri" w:cs="Calibri"/>
            <w:sz w:val="20"/>
          </w:rPr>
          <w:t>JavaScript</w:t>
        </w:r>
      </w:ins>
      <w:ins w:id="232" w:author="root" w:date="2013-10-02T10:16:00Z">
        <w:r w:rsidR="00622AA2">
          <w:rPr>
            <w:rFonts w:ascii="Calibri" w:eastAsia="Calibri" w:hAnsi="Calibri" w:cs="Calibri"/>
            <w:sz w:val="20"/>
          </w:rPr>
          <w:t xml:space="preserve"> function</w:t>
        </w:r>
      </w:ins>
      <w:ins w:id="233" w:author="Ali Mesbah" w:date="2013-10-01T15:55:00Z">
        <w:del w:id="234" w:author="root" w:date="2013-10-02T10:16:00Z">
          <w:r w:rsidR="00884D40" w:rsidDel="00622AA2">
            <w:rPr>
              <w:rFonts w:ascii="Calibri" w:eastAsia="Calibri" w:hAnsi="Calibri" w:cs="Calibri"/>
              <w:sz w:val="20"/>
            </w:rPr>
            <w:delText xml:space="preserve"> code</w:delText>
          </w:r>
        </w:del>
      </w:ins>
      <w:r>
        <w:rPr>
          <w:rFonts w:ascii="Calibri" w:eastAsia="Calibri" w:hAnsi="Calibri" w:cs="Calibri"/>
          <w:sz w:val="20"/>
        </w:rPr>
        <w:t xml:space="preserve">. </w:t>
      </w:r>
      <w:del w:id="235" w:author="Ali Mesbah" w:date="2013-10-01T15:55:00Z">
        <w:r w:rsidDel="00CE43CF">
          <w:rPr>
            <w:rFonts w:ascii="Calibri" w:eastAsia="Calibri" w:hAnsi="Calibri" w:cs="Calibri"/>
            <w:sz w:val="20"/>
          </w:rPr>
          <w:delText xml:space="preserve"> </w:delText>
        </w:r>
      </w:del>
    </w:p>
    <w:p w:rsidR="00000000" w:rsidRDefault="00BA0235">
      <w:pPr>
        <w:pStyle w:val="Normal1"/>
        <w:spacing w:line="240" w:lineRule="auto"/>
        <w:rPr>
          <w:del w:id="236" w:author="root" w:date="2013-10-02T11:26:00Z"/>
          <w:rFonts w:asciiTheme="majorHAnsi" w:hAnsiTheme="majorHAnsi" w:cstheme="majorHAnsi"/>
          <w:sz w:val="20"/>
          <w:szCs w:val="20"/>
          <w:rPrChange w:id="237" w:author="root" w:date="2013-10-02T13:58:00Z">
            <w:rPr>
              <w:del w:id="238" w:author="root" w:date="2013-10-02T11:26:00Z"/>
            </w:rPr>
          </w:rPrChange>
        </w:rPr>
        <w:pPrChange w:id="239" w:author="root" w:date="2013-10-02T09:38:00Z">
          <w:pPr>
            <w:pStyle w:val="Normal1"/>
          </w:pPr>
        </w:pPrChange>
      </w:pPr>
    </w:p>
    <w:p w:rsidR="00000000" w:rsidRDefault="007977AC">
      <w:pPr>
        <w:pStyle w:val="Normal1"/>
        <w:spacing w:line="240" w:lineRule="auto"/>
        <w:rPr>
          <w:del w:id="240" w:author="root" w:date="2013-10-02T11:26:00Z"/>
          <w:rFonts w:asciiTheme="majorHAnsi" w:hAnsiTheme="majorHAnsi" w:cstheme="majorHAnsi"/>
          <w:sz w:val="20"/>
          <w:szCs w:val="20"/>
          <w:rPrChange w:id="241" w:author="root" w:date="2013-10-02T13:58:00Z">
            <w:rPr>
              <w:del w:id="242" w:author="root" w:date="2013-10-02T11:26:00Z"/>
            </w:rPr>
          </w:rPrChange>
        </w:rPr>
        <w:pPrChange w:id="243" w:author="root" w:date="2013-10-02T09:38:00Z">
          <w:pPr>
            <w:pStyle w:val="Normal1"/>
          </w:pPr>
        </w:pPrChange>
      </w:pPr>
      <w:commentRangeStart w:id="244"/>
      <w:commentRangeStart w:id="245"/>
      <w:del w:id="246" w:author="root" w:date="2013-10-02T11:26:00Z">
        <w:r w:rsidRPr="007977AC">
          <w:rPr>
            <w:rFonts w:asciiTheme="majorHAnsi" w:eastAsia="Calibri" w:hAnsiTheme="majorHAnsi" w:cstheme="majorHAnsi"/>
            <w:sz w:val="20"/>
            <w:szCs w:val="20"/>
            <w:rPrChange w:id="247" w:author="root" w:date="2013-10-02T13:58:00Z">
              <w:rPr>
                <w:rFonts w:ascii="Calibri" w:eastAsia="Calibri" w:hAnsi="Calibri" w:cs="Calibri"/>
                <w:sz w:val="20"/>
                <w:szCs w:val="18"/>
              </w:rPr>
            </w:rPrChange>
          </w:rPr>
          <w:delText xml:space="preserve">JavaScript accesses and mutates HTML through the Document Object Model (DOM) API; and the DOM is platform independent as well as programming-language independent.  Thus the research behind this project is to apply </w:delText>
        </w:r>
      </w:del>
      <w:del w:id="248" w:author="root" w:date="2013-10-01T16:53:00Z">
        <w:r w:rsidRPr="007977AC">
          <w:rPr>
            <w:rFonts w:asciiTheme="majorHAnsi" w:eastAsia="Calibri" w:hAnsiTheme="majorHAnsi" w:cstheme="majorHAnsi"/>
            <w:sz w:val="20"/>
            <w:szCs w:val="20"/>
            <w:rPrChange w:id="249" w:author="root" w:date="2013-10-02T13:58:00Z">
              <w:rPr>
                <w:rFonts w:ascii="Calibri" w:eastAsia="Calibri" w:hAnsi="Calibri" w:cs="Calibri"/>
                <w:sz w:val="20"/>
                <w:szCs w:val="18"/>
              </w:rPr>
            </w:rPrChange>
          </w:rPr>
          <w:delText xml:space="preserve">the techniques and </w:delText>
        </w:r>
      </w:del>
      <w:del w:id="250" w:author="root" w:date="2013-10-02T11:26:00Z">
        <w:r w:rsidRPr="007977AC">
          <w:rPr>
            <w:rFonts w:asciiTheme="majorHAnsi" w:eastAsia="Calibri" w:hAnsiTheme="majorHAnsi" w:cstheme="majorHAnsi"/>
            <w:sz w:val="20"/>
            <w:szCs w:val="20"/>
            <w:rPrChange w:id="251" w:author="root" w:date="2013-10-02T13:58:00Z">
              <w:rPr>
                <w:rFonts w:ascii="Calibri" w:eastAsia="Calibri" w:hAnsi="Calibri" w:cs="Calibri"/>
                <w:sz w:val="20"/>
                <w:szCs w:val="18"/>
              </w:rPr>
            </w:rPrChange>
          </w:rPr>
          <w:delText xml:space="preserve">approach </w:delText>
        </w:r>
      </w:del>
      <w:del w:id="252" w:author="root" w:date="2013-10-01T16:53:00Z">
        <w:r w:rsidRPr="007977AC">
          <w:rPr>
            <w:rFonts w:asciiTheme="majorHAnsi" w:eastAsia="Calibri" w:hAnsiTheme="majorHAnsi" w:cstheme="majorHAnsi"/>
            <w:sz w:val="20"/>
            <w:szCs w:val="20"/>
            <w:rPrChange w:id="253" w:author="root" w:date="2013-10-02T13:58:00Z">
              <w:rPr>
                <w:rFonts w:ascii="Calibri" w:eastAsia="Calibri" w:hAnsi="Calibri" w:cs="Calibri"/>
                <w:sz w:val="20"/>
                <w:szCs w:val="18"/>
              </w:rPr>
            </w:rPrChange>
          </w:rPr>
          <w:delText xml:space="preserve">here to </w:delText>
        </w:r>
      </w:del>
      <w:del w:id="254" w:author="root" w:date="2013-10-02T10:45:00Z">
        <w:r w:rsidRPr="007977AC">
          <w:rPr>
            <w:rFonts w:asciiTheme="majorHAnsi" w:eastAsia="Calibri" w:hAnsiTheme="majorHAnsi" w:cstheme="majorHAnsi"/>
            <w:sz w:val="20"/>
            <w:szCs w:val="20"/>
            <w:rPrChange w:id="255" w:author="root" w:date="2013-10-02T13:58:00Z">
              <w:rPr>
                <w:rFonts w:ascii="Calibri" w:eastAsia="Calibri" w:hAnsi="Calibri" w:cs="Calibri"/>
                <w:sz w:val="20"/>
                <w:szCs w:val="18"/>
              </w:rPr>
            </w:rPrChange>
          </w:rPr>
          <w:delText xml:space="preserve">symbolic- and </w:delText>
        </w:r>
      </w:del>
      <w:del w:id="256" w:author="root" w:date="2013-10-02T11:26:00Z">
        <w:r w:rsidRPr="007977AC">
          <w:rPr>
            <w:rFonts w:asciiTheme="majorHAnsi" w:eastAsia="Calibri" w:hAnsiTheme="majorHAnsi" w:cstheme="majorHAnsi"/>
            <w:sz w:val="20"/>
            <w:szCs w:val="20"/>
            <w:rPrChange w:id="257" w:author="root" w:date="2013-10-02T13:58:00Z">
              <w:rPr>
                <w:rFonts w:ascii="Calibri" w:eastAsia="Calibri" w:hAnsi="Calibri" w:cs="Calibri"/>
                <w:sz w:val="20"/>
                <w:szCs w:val="18"/>
              </w:rPr>
            </w:rPrChange>
          </w:rPr>
          <w:delText>concolic</w:delText>
        </w:r>
      </w:del>
      <w:del w:id="258" w:author="root" w:date="2013-10-02T10:53:00Z">
        <w:r w:rsidRPr="007977AC">
          <w:rPr>
            <w:rFonts w:asciiTheme="majorHAnsi" w:eastAsia="Calibri" w:hAnsiTheme="majorHAnsi" w:cstheme="majorHAnsi"/>
            <w:sz w:val="20"/>
            <w:szCs w:val="20"/>
            <w:rPrChange w:id="259" w:author="root" w:date="2013-10-02T13:58:00Z">
              <w:rPr>
                <w:rFonts w:ascii="Calibri" w:eastAsia="Calibri" w:hAnsi="Calibri" w:cs="Calibri"/>
                <w:sz w:val="20"/>
                <w:szCs w:val="18"/>
              </w:rPr>
            </w:rPrChange>
          </w:rPr>
          <w:delText>-</w:delText>
        </w:r>
      </w:del>
      <w:del w:id="260" w:author="root" w:date="2013-10-02T11:26:00Z">
        <w:r w:rsidRPr="007977AC">
          <w:rPr>
            <w:rFonts w:asciiTheme="majorHAnsi" w:eastAsia="Calibri" w:hAnsiTheme="majorHAnsi" w:cstheme="majorHAnsi"/>
            <w:sz w:val="20"/>
            <w:szCs w:val="20"/>
            <w:rPrChange w:id="261" w:author="root" w:date="2013-10-02T13:58:00Z">
              <w:rPr>
                <w:rFonts w:ascii="Calibri" w:eastAsia="Calibri" w:hAnsi="Calibri" w:cs="Calibri"/>
                <w:sz w:val="20"/>
                <w:szCs w:val="18"/>
              </w:rPr>
            </w:rPrChange>
          </w:rPr>
          <w:delText xml:space="preserve">test software that uses the </w:delText>
        </w:r>
      </w:del>
      <w:del w:id="262" w:author="root" w:date="2013-10-02T10:53:00Z">
        <w:r w:rsidRPr="007977AC">
          <w:rPr>
            <w:rFonts w:asciiTheme="majorHAnsi" w:eastAsia="Calibri" w:hAnsiTheme="majorHAnsi" w:cstheme="majorHAnsi"/>
            <w:sz w:val="20"/>
            <w:szCs w:val="20"/>
            <w:rPrChange w:id="263" w:author="root" w:date="2013-10-02T13:58:00Z">
              <w:rPr>
                <w:rFonts w:ascii="Calibri" w:eastAsia="Calibri" w:hAnsi="Calibri" w:cs="Calibri"/>
                <w:sz w:val="20"/>
                <w:szCs w:val="18"/>
              </w:rPr>
            </w:rPrChange>
          </w:rPr>
          <w:delText>Document Object Model</w:delText>
        </w:r>
      </w:del>
      <w:del w:id="264" w:author="root" w:date="2013-10-02T11:26:00Z">
        <w:r w:rsidRPr="007977AC">
          <w:rPr>
            <w:rFonts w:asciiTheme="majorHAnsi" w:eastAsia="Calibri" w:hAnsiTheme="majorHAnsi" w:cstheme="majorHAnsi"/>
            <w:sz w:val="20"/>
            <w:szCs w:val="20"/>
            <w:rPrChange w:id="265" w:author="root" w:date="2013-10-02T13:58:00Z">
              <w:rPr>
                <w:rFonts w:ascii="Calibri" w:eastAsia="Calibri" w:hAnsi="Calibri" w:cs="Calibri"/>
                <w:sz w:val="20"/>
                <w:szCs w:val="18"/>
              </w:rPr>
            </w:rPrChange>
          </w:rPr>
          <w:delText>, especially software that access or mutate XML, across multiple programming languages.</w:delText>
        </w:r>
        <w:commentRangeEnd w:id="244"/>
        <w:r w:rsidRPr="007977AC">
          <w:rPr>
            <w:rStyle w:val="CommentReference"/>
            <w:rFonts w:asciiTheme="majorHAnsi" w:hAnsiTheme="majorHAnsi" w:cstheme="majorHAnsi"/>
            <w:sz w:val="20"/>
            <w:szCs w:val="20"/>
            <w:rPrChange w:id="266" w:author="root" w:date="2013-10-02T13:58:00Z">
              <w:rPr>
                <w:rStyle w:val="CommentReference"/>
              </w:rPr>
            </w:rPrChange>
          </w:rPr>
          <w:commentReference w:id="244"/>
        </w:r>
        <w:commentRangeEnd w:id="245"/>
        <w:r w:rsidRPr="007977AC">
          <w:rPr>
            <w:rStyle w:val="CommentReference"/>
            <w:rFonts w:asciiTheme="majorHAnsi" w:hAnsiTheme="majorHAnsi" w:cstheme="majorHAnsi"/>
            <w:sz w:val="20"/>
            <w:szCs w:val="20"/>
            <w:rPrChange w:id="267" w:author="root" w:date="2013-10-02T13:58:00Z">
              <w:rPr>
                <w:rStyle w:val="CommentReference"/>
              </w:rPr>
            </w:rPrChange>
          </w:rPr>
          <w:commentReference w:id="245"/>
        </w:r>
      </w:del>
    </w:p>
    <w:p w:rsidR="00000000" w:rsidRDefault="00BA0235">
      <w:pPr>
        <w:pStyle w:val="Normal1"/>
        <w:spacing w:line="240" w:lineRule="auto"/>
        <w:rPr>
          <w:del w:id="268" w:author="root" w:date="2013-10-02T11:26:00Z"/>
          <w:rFonts w:asciiTheme="majorHAnsi" w:hAnsiTheme="majorHAnsi" w:cstheme="majorHAnsi"/>
          <w:sz w:val="20"/>
          <w:szCs w:val="20"/>
          <w:rPrChange w:id="269" w:author="root" w:date="2013-10-02T13:58:00Z">
            <w:rPr>
              <w:del w:id="270" w:author="root" w:date="2013-10-02T11:26:00Z"/>
            </w:rPr>
          </w:rPrChange>
        </w:rPr>
        <w:pPrChange w:id="271" w:author="root" w:date="2013-10-02T09:38:00Z">
          <w:pPr>
            <w:pStyle w:val="Normal1"/>
          </w:pPr>
        </w:pPrChange>
      </w:pPr>
    </w:p>
    <w:p w:rsidR="00000000" w:rsidRDefault="00BA0235">
      <w:pPr>
        <w:pStyle w:val="Normal1"/>
        <w:spacing w:line="240" w:lineRule="auto"/>
        <w:rPr>
          <w:ins w:id="272" w:author="root" w:date="2013-10-02T11:26:00Z"/>
          <w:rFonts w:asciiTheme="majorHAnsi" w:hAnsiTheme="majorHAnsi" w:cstheme="majorHAnsi"/>
          <w:sz w:val="20"/>
          <w:szCs w:val="20"/>
          <w:rPrChange w:id="273" w:author="root" w:date="2013-10-02T13:58:00Z">
            <w:rPr>
              <w:ins w:id="274" w:author="root" w:date="2013-10-02T11:26:00Z"/>
            </w:rPr>
          </w:rPrChange>
        </w:rPr>
        <w:pPrChange w:id="275" w:author="root" w:date="2013-10-02T09:38:00Z">
          <w:pPr>
            <w:pStyle w:val="Normal1"/>
          </w:pPr>
        </w:pPrChange>
      </w:pPr>
    </w:p>
    <w:p w:rsidR="00000000" w:rsidRDefault="00BA0235">
      <w:pPr>
        <w:pStyle w:val="Normal1"/>
        <w:spacing w:line="240" w:lineRule="auto"/>
        <w:rPr>
          <w:rFonts w:asciiTheme="majorHAnsi" w:hAnsiTheme="majorHAnsi" w:cstheme="majorHAnsi"/>
          <w:sz w:val="20"/>
          <w:szCs w:val="20"/>
          <w:rPrChange w:id="276" w:author="root" w:date="2013-10-02T13:58:00Z">
            <w:rPr/>
          </w:rPrChange>
        </w:rPr>
        <w:pPrChange w:id="277" w:author="root" w:date="2013-10-02T09:38:00Z">
          <w:pPr>
            <w:pStyle w:val="Normal1"/>
          </w:pPr>
        </w:pPrChange>
      </w:pPr>
    </w:p>
    <w:p w:rsidR="00000000" w:rsidRDefault="00897B3E">
      <w:pPr>
        <w:pStyle w:val="Normal1"/>
        <w:spacing w:line="240" w:lineRule="auto"/>
        <w:pPrChange w:id="278" w:author="root" w:date="2013-10-02T09:38:00Z">
          <w:pPr>
            <w:pStyle w:val="Normal1"/>
          </w:pPr>
        </w:pPrChange>
      </w:pPr>
      <w:r>
        <w:rPr>
          <w:rFonts w:ascii="Calibri" w:eastAsia="Calibri" w:hAnsi="Calibri" w:cs="Calibri"/>
          <w:b/>
          <w:sz w:val="20"/>
        </w:rPr>
        <w:t>Related Work</w:t>
      </w:r>
    </w:p>
    <w:p w:rsidR="00C5775B" w:rsidRDefault="00C5775B" w:rsidP="00C5775B">
      <w:pPr>
        <w:pStyle w:val="Normal1"/>
        <w:spacing w:line="240" w:lineRule="auto"/>
        <w:jc w:val="both"/>
        <w:rPr>
          <w:rFonts w:ascii="Calibri" w:eastAsia="Calibri" w:hAnsi="Calibri" w:cs="Calibri"/>
          <w:sz w:val="20"/>
        </w:rPr>
      </w:pPr>
      <w:del w:id="279" w:author="root" w:date="2013-10-02T10:23:00Z">
        <w:r w:rsidDel="00E554B2">
          <w:rPr>
            <w:rFonts w:ascii="Calibri" w:eastAsia="Calibri" w:hAnsi="Calibri" w:cs="Calibri"/>
            <w:b/>
            <w:sz w:val="20"/>
          </w:rPr>
          <w:delText>Symbolic/</w:delText>
        </w:r>
      </w:del>
      <w:proofErr w:type="spellStart"/>
      <w:r>
        <w:rPr>
          <w:rFonts w:ascii="Calibri" w:eastAsia="Calibri" w:hAnsi="Calibri" w:cs="Calibri"/>
          <w:b/>
          <w:sz w:val="20"/>
        </w:rPr>
        <w:t>Concolic</w:t>
      </w:r>
      <w:proofErr w:type="spellEnd"/>
      <w:r>
        <w:rPr>
          <w:rFonts w:ascii="Calibri" w:eastAsia="Calibri" w:hAnsi="Calibri" w:cs="Calibri"/>
          <w:b/>
          <w:sz w:val="20"/>
        </w:rPr>
        <w:t xml:space="preserve"> Testing</w:t>
      </w:r>
      <w:del w:id="280" w:author="root" w:date="2013-10-02T13:57:00Z">
        <w:r w:rsidDel="00850522">
          <w:rPr>
            <w:rFonts w:ascii="Calibri" w:eastAsia="Calibri" w:hAnsi="Calibri" w:cs="Calibri"/>
            <w:sz w:val="20"/>
          </w:rPr>
          <w:delText xml:space="preserve">: </w:delText>
        </w:r>
      </w:del>
      <w:commentRangeStart w:id="281"/>
      <w:del w:id="282" w:author="root" w:date="2013-10-02T10:23:00Z">
        <w:r w:rsidDel="00E554B2">
          <w:rPr>
            <w:rFonts w:ascii="Calibri" w:eastAsia="Calibri" w:hAnsi="Calibri" w:cs="Calibri"/>
            <w:sz w:val="20"/>
          </w:rPr>
          <w:delText xml:space="preserve">Symbolic/concolic </w:delText>
        </w:r>
      </w:del>
      <w:del w:id="283" w:author="root" w:date="2013-10-02T13:57:00Z">
        <w:r w:rsidDel="00850522">
          <w:rPr>
            <w:rFonts w:ascii="Calibri" w:eastAsia="Calibri" w:hAnsi="Calibri" w:cs="Calibri"/>
            <w:sz w:val="20"/>
          </w:rPr>
          <w:delText>testing</w:delText>
        </w:r>
      </w:del>
      <w:ins w:id="284" w:author="root" w:date="2013-10-02T10:35:00Z">
        <w:r>
          <w:rPr>
            <w:rFonts w:ascii="Calibri" w:eastAsia="Calibri" w:hAnsi="Calibri" w:cs="Calibri"/>
            <w:sz w:val="20"/>
          </w:rPr>
          <w:t xml:space="preserve"> [</w:t>
        </w:r>
      </w:ins>
      <w:r w:rsidR="00B0485C">
        <w:rPr>
          <w:rFonts w:ascii="Calibri" w:eastAsia="Calibri" w:hAnsi="Calibri" w:cs="Calibri"/>
          <w:sz w:val="20"/>
        </w:rPr>
        <w:t>1</w:t>
      </w:r>
      <w:r w:rsidR="00B7341B">
        <w:rPr>
          <w:rFonts w:ascii="Calibri" w:eastAsia="Calibri" w:hAnsi="Calibri" w:cs="Calibri"/>
          <w:sz w:val="20"/>
        </w:rPr>
        <w:t>2</w:t>
      </w:r>
      <w:ins w:id="285" w:author="root" w:date="2013-10-02T10:35:00Z">
        <w:r>
          <w:rPr>
            <w:rFonts w:ascii="Calibri" w:eastAsia="Calibri" w:hAnsi="Calibri" w:cs="Calibri"/>
            <w:sz w:val="20"/>
          </w:rPr>
          <w:t>]</w:t>
        </w:r>
      </w:ins>
      <w:r>
        <w:rPr>
          <w:rFonts w:ascii="Calibri" w:eastAsia="Calibri" w:hAnsi="Calibri" w:cs="Calibri"/>
          <w:sz w:val="20"/>
        </w:rPr>
        <w:t xml:space="preserve"> </w:t>
      </w:r>
      <w:commentRangeEnd w:id="281"/>
      <w:r>
        <w:rPr>
          <w:rStyle w:val="CommentReference"/>
          <w:rFonts w:asciiTheme="minorHAnsi" w:eastAsiaTheme="minorEastAsia" w:hAnsiTheme="minorHAnsi" w:cstheme="minorBidi"/>
          <w:color w:val="auto"/>
        </w:rPr>
        <w:commentReference w:id="281"/>
      </w:r>
      <w:r>
        <w:rPr>
          <w:rFonts w:ascii="Calibri" w:eastAsia="Calibri" w:hAnsi="Calibri" w:cs="Calibri"/>
          <w:sz w:val="20"/>
        </w:rPr>
        <w:t xml:space="preserve">is </w:t>
      </w:r>
      <w:commentRangeStart w:id="286"/>
      <w:r>
        <w:rPr>
          <w:rFonts w:ascii="Calibri" w:eastAsia="Calibri" w:hAnsi="Calibri" w:cs="Calibri"/>
          <w:sz w:val="20"/>
        </w:rPr>
        <w:t xml:space="preserve">an </w:t>
      </w:r>
      <w:commentRangeEnd w:id="286"/>
      <w:r>
        <w:rPr>
          <w:rStyle w:val="CommentReference"/>
          <w:rFonts w:asciiTheme="minorHAnsi" w:eastAsiaTheme="minorEastAsia" w:hAnsiTheme="minorHAnsi" w:cstheme="minorBidi"/>
          <w:color w:val="auto"/>
        </w:rPr>
        <w:commentReference w:id="286"/>
      </w:r>
      <w:r>
        <w:rPr>
          <w:rFonts w:ascii="Calibri" w:eastAsia="Calibri" w:hAnsi="Calibri" w:cs="Calibri"/>
          <w:sz w:val="20"/>
        </w:rPr>
        <w:t xml:space="preserve">exhaustive testing method for maximizing path coverage.  Each IF statement has 2 branches: True and False.  </w:t>
      </w:r>
      <w:proofErr w:type="gramStart"/>
      <w:r>
        <w:rPr>
          <w:rFonts w:ascii="Calibri" w:eastAsia="Calibri" w:hAnsi="Calibri" w:cs="Calibri"/>
          <w:sz w:val="20"/>
        </w:rPr>
        <w:t>Each iteration</w:t>
      </w:r>
      <w:proofErr w:type="gramEnd"/>
      <w:r>
        <w:rPr>
          <w:rFonts w:ascii="Calibri" w:eastAsia="Calibri" w:hAnsi="Calibri" w:cs="Calibri"/>
          <w:sz w:val="20"/>
        </w:rPr>
        <w:t xml:space="preserve"> within a loop also has 2 branches: Stay and Break.  Having the constraints generated from a dynamic backward slice, </w:t>
      </w:r>
      <w:del w:id="287" w:author="root" w:date="2013-10-02T10:35:00Z">
        <w:r w:rsidDel="00A146FB">
          <w:rPr>
            <w:rFonts w:ascii="Calibri" w:eastAsia="Calibri" w:hAnsi="Calibri" w:cs="Calibri"/>
            <w:sz w:val="20"/>
          </w:rPr>
          <w:delText>Symbolic/c</w:delText>
        </w:r>
      </w:del>
      <w:proofErr w:type="spellStart"/>
      <w:r>
        <w:rPr>
          <w:rFonts w:ascii="Calibri" w:eastAsia="Calibri" w:hAnsi="Calibri" w:cs="Calibri"/>
          <w:sz w:val="20"/>
        </w:rPr>
        <w:t>concolic</w:t>
      </w:r>
      <w:proofErr w:type="spellEnd"/>
      <w:r>
        <w:rPr>
          <w:rFonts w:ascii="Calibri" w:eastAsia="Calibri" w:hAnsi="Calibri" w:cs="Calibri"/>
          <w:sz w:val="20"/>
        </w:rPr>
        <w:t xml:space="preserve"> testing </w:t>
      </w:r>
      <w:del w:id="288" w:author="root" w:date="2013-10-02T10:41:00Z">
        <w:r w:rsidDel="006B6CEA">
          <w:rPr>
            <w:rFonts w:ascii="Calibri" w:eastAsia="Calibri" w:hAnsi="Calibri" w:cs="Calibri"/>
            <w:sz w:val="20"/>
          </w:rPr>
          <w:delText xml:space="preserve">systematically maximizes branch coverage through a </w:delText>
        </w:r>
      </w:del>
      <w:ins w:id="289" w:author="root" w:date="2013-10-02T10:41:00Z">
        <w:r>
          <w:rPr>
            <w:rFonts w:ascii="Calibri" w:eastAsia="Calibri" w:hAnsi="Calibri" w:cs="Calibri"/>
            <w:sz w:val="20"/>
          </w:rPr>
          <w:t xml:space="preserve">uses a </w:t>
        </w:r>
      </w:ins>
      <w:r>
        <w:rPr>
          <w:rFonts w:ascii="Calibri" w:eastAsia="Calibri" w:hAnsi="Calibri" w:cs="Calibri"/>
          <w:sz w:val="20"/>
        </w:rPr>
        <w:t xml:space="preserve">constraint solver </w:t>
      </w:r>
      <w:del w:id="290" w:author="root" w:date="2013-10-02T10:41:00Z">
        <w:r w:rsidDel="006B6CEA">
          <w:rPr>
            <w:rFonts w:ascii="Calibri" w:eastAsia="Calibri" w:hAnsi="Calibri" w:cs="Calibri"/>
            <w:sz w:val="20"/>
          </w:rPr>
          <w:delText xml:space="preserve">that </w:delText>
        </w:r>
      </w:del>
      <w:ins w:id="291" w:author="root" w:date="2013-10-02T10:41:00Z">
        <w:r>
          <w:rPr>
            <w:rFonts w:ascii="Calibri" w:eastAsia="Calibri" w:hAnsi="Calibri" w:cs="Calibri"/>
            <w:sz w:val="20"/>
          </w:rPr>
          <w:t xml:space="preserve">to </w:t>
        </w:r>
      </w:ins>
      <w:r>
        <w:rPr>
          <w:rFonts w:ascii="Calibri" w:eastAsia="Calibri" w:hAnsi="Calibri" w:cs="Calibri"/>
          <w:sz w:val="20"/>
        </w:rPr>
        <w:t>generate</w:t>
      </w:r>
      <w:del w:id="292" w:author="root" w:date="2013-10-02T10:55:00Z">
        <w:r w:rsidDel="005F59A7">
          <w:rPr>
            <w:rFonts w:ascii="Calibri" w:eastAsia="Calibri" w:hAnsi="Calibri" w:cs="Calibri"/>
            <w:sz w:val="20"/>
          </w:rPr>
          <w:delText>s</w:delText>
        </w:r>
      </w:del>
      <w:r>
        <w:rPr>
          <w:rFonts w:ascii="Calibri" w:eastAsia="Calibri" w:hAnsi="Calibri" w:cs="Calibri"/>
          <w:sz w:val="20"/>
        </w:rPr>
        <w:t xml:space="preserve"> input </w:t>
      </w:r>
      <w:del w:id="293" w:author="root" w:date="2013-10-02T10:56:00Z">
        <w:r w:rsidDel="005F59A7">
          <w:rPr>
            <w:rFonts w:ascii="Calibri" w:eastAsia="Calibri" w:hAnsi="Calibri" w:cs="Calibri"/>
            <w:sz w:val="20"/>
          </w:rPr>
          <w:delText xml:space="preserve">to </w:delText>
        </w:r>
      </w:del>
      <w:ins w:id="294" w:author="root" w:date="2013-10-02T10:56:00Z">
        <w:r>
          <w:rPr>
            <w:rFonts w:ascii="Calibri" w:eastAsia="Calibri" w:hAnsi="Calibri" w:cs="Calibri"/>
            <w:sz w:val="20"/>
          </w:rPr>
          <w:t xml:space="preserve">that would </w:t>
        </w:r>
      </w:ins>
      <w:r>
        <w:rPr>
          <w:rFonts w:ascii="Calibri" w:eastAsia="Calibri" w:hAnsi="Calibri" w:cs="Calibri"/>
          <w:sz w:val="20"/>
        </w:rPr>
        <w:t xml:space="preserve">drive </w:t>
      </w:r>
      <w:ins w:id="295" w:author="root" w:date="2013-10-02T13:57:00Z">
        <w:r>
          <w:rPr>
            <w:rFonts w:ascii="Calibri" w:eastAsia="Calibri" w:hAnsi="Calibri" w:cs="Calibri"/>
            <w:sz w:val="20"/>
          </w:rPr>
          <w:t xml:space="preserve">the execution of </w:t>
        </w:r>
      </w:ins>
      <w:ins w:id="296" w:author="root" w:date="2013-10-02T10:56:00Z">
        <w:r>
          <w:rPr>
            <w:rFonts w:ascii="Calibri" w:eastAsia="Calibri" w:hAnsi="Calibri" w:cs="Calibri"/>
            <w:sz w:val="20"/>
          </w:rPr>
          <w:t>each condition towards a specific branch</w:t>
        </w:r>
      </w:ins>
      <w:del w:id="297" w:author="root" w:date="2013-10-02T13:57:00Z">
        <w:r w:rsidDel="00850522">
          <w:rPr>
            <w:rFonts w:ascii="Calibri" w:eastAsia="Calibri" w:hAnsi="Calibri" w:cs="Calibri"/>
            <w:sz w:val="20"/>
          </w:rPr>
          <w:delText>the execution towards a specific path</w:delText>
        </w:r>
      </w:del>
      <w:del w:id="298" w:author="root" w:date="2013-10-02T10:57:00Z">
        <w:r w:rsidDel="005F59A7">
          <w:rPr>
            <w:rFonts w:ascii="Calibri" w:eastAsia="Calibri" w:hAnsi="Calibri" w:cs="Calibri"/>
            <w:sz w:val="20"/>
          </w:rPr>
          <w:delText xml:space="preserve">; </w:delText>
        </w:r>
      </w:del>
      <w:ins w:id="299" w:author="root" w:date="2013-10-02T10:57:00Z">
        <w:r>
          <w:rPr>
            <w:rFonts w:ascii="Calibri" w:eastAsia="Calibri" w:hAnsi="Calibri" w:cs="Calibri"/>
            <w:sz w:val="20"/>
          </w:rPr>
          <w:t xml:space="preserve">. </w:t>
        </w:r>
      </w:ins>
      <w:del w:id="300" w:author="root" w:date="2013-10-02T10:56:00Z">
        <w:r w:rsidDel="005F59A7">
          <w:rPr>
            <w:rFonts w:ascii="Calibri" w:eastAsia="Calibri" w:hAnsi="Calibri" w:cs="Calibri"/>
            <w:sz w:val="20"/>
          </w:rPr>
          <w:delText>a path is the permutation of branches (e.</w:delText>
        </w:r>
      </w:del>
      <w:del w:id="301" w:author="root" w:date="2013-10-02T10:36:00Z">
        <w:r w:rsidDel="00A146FB">
          <w:rPr>
            <w:rFonts w:ascii="Calibri" w:eastAsia="Calibri" w:hAnsi="Calibri" w:cs="Calibri"/>
            <w:sz w:val="20"/>
          </w:rPr>
          <w:delText>.</w:delText>
        </w:r>
      </w:del>
      <w:del w:id="302" w:author="root" w:date="2013-10-02T10:56:00Z">
        <w:r w:rsidDel="005F59A7">
          <w:rPr>
            <w:rFonts w:ascii="Calibri" w:eastAsia="Calibri" w:hAnsi="Calibri" w:cs="Calibri"/>
            <w:sz w:val="20"/>
          </w:rPr>
          <w:delText>g T or F, Stay or Break) across multiple condition</w:delText>
        </w:r>
      </w:del>
      <w:del w:id="303" w:author="root" w:date="2013-10-02T10:36:00Z">
        <w:r w:rsidDel="00A146FB">
          <w:rPr>
            <w:rFonts w:ascii="Calibri" w:eastAsia="Calibri" w:hAnsi="Calibri" w:cs="Calibri"/>
            <w:sz w:val="20"/>
          </w:rPr>
          <w:delText>al statement</w:delText>
        </w:r>
      </w:del>
      <w:del w:id="304" w:author="root" w:date="2013-10-02T10:56:00Z">
        <w:r w:rsidDel="005F59A7">
          <w:rPr>
            <w:rFonts w:ascii="Calibri" w:eastAsia="Calibri" w:hAnsi="Calibri" w:cs="Calibri"/>
            <w:sz w:val="20"/>
          </w:rPr>
          <w:delText>s inside the software’s source code.</w:delText>
        </w:r>
      </w:del>
      <w:r>
        <w:rPr>
          <w:rFonts w:ascii="Calibri" w:eastAsia="Calibri" w:hAnsi="Calibri" w:cs="Calibri"/>
          <w:sz w:val="20"/>
        </w:rPr>
        <w:t xml:space="preserve">  Kudzu </w:t>
      </w:r>
      <w:r w:rsidR="002E30FD">
        <w:rPr>
          <w:rFonts w:ascii="Calibri" w:eastAsia="Calibri" w:hAnsi="Calibri" w:cs="Calibri"/>
          <w:sz w:val="20"/>
        </w:rPr>
        <w:t>[</w:t>
      </w:r>
      <w:r w:rsidR="00B7341B">
        <w:rPr>
          <w:rFonts w:ascii="Calibri" w:eastAsia="Calibri" w:hAnsi="Calibri" w:cs="Calibri"/>
          <w:sz w:val="20"/>
        </w:rPr>
        <w:t>10</w:t>
      </w:r>
      <w:r w:rsidR="001D300D">
        <w:rPr>
          <w:rFonts w:ascii="Calibri" w:eastAsia="Calibri" w:hAnsi="Calibri" w:cs="Calibri"/>
          <w:sz w:val="20"/>
        </w:rPr>
        <w:t xml:space="preserve">] </w:t>
      </w:r>
      <w:r>
        <w:rPr>
          <w:rFonts w:ascii="Calibri" w:eastAsia="Calibri" w:hAnsi="Calibri" w:cs="Calibri"/>
          <w:sz w:val="20"/>
        </w:rPr>
        <w:t>is the only work in the literature that uses a constraint solver to conduct constraint-based testing for JavaScript Web applications.  While our work focuses on generating HTML input to achieve path coverage, Kudz</w:t>
      </w:r>
      <w:r w:rsidR="00026D18">
        <w:rPr>
          <w:rFonts w:ascii="Calibri" w:eastAsia="Calibri" w:hAnsi="Calibri" w:cs="Calibri"/>
          <w:sz w:val="20"/>
        </w:rPr>
        <w:t xml:space="preserve">u focuses on generating string input </w:t>
      </w:r>
      <w:r>
        <w:rPr>
          <w:rFonts w:ascii="Calibri" w:eastAsia="Calibri" w:hAnsi="Calibri" w:cs="Calibri"/>
          <w:sz w:val="20"/>
        </w:rPr>
        <w:t>to detect security vulnerabiliti</w:t>
      </w:r>
      <w:r w:rsidR="005151CF">
        <w:rPr>
          <w:rFonts w:ascii="Calibri" w:eastAsia="Calibri" w:hAnsi="Calibri" w:cs="Calibri"/>
          <w:sz w:val="20"/>
        </w:rPr>
        <w:t>es in JavaScript applications.  Our work is also designed to run on multiple browsers, while Kudzu runs on only the browser that supports its backward slicing component [</w:t>
      </w:r>
      <w:r w:rsidR="00677444">
        <w:rPr>
          <w:rFonts w:ascii="Calibri" w:eastAsia="Calibri" w:hAnsi="Calibri" w:cs="Calibri"/>
          <w:sz w:val="20"/>
        </w:rPr>
        <w:t>1</w:t>
      </w:r>
      <w:r w:rsidR="00B7341B">
        <w:rPr>
          <w:rFonts w:ascii="Calibri" w:eastAsia="Calibri" w:hAnsi="Calibri" w:cs="Calibri"/>
          <w:sz w:val="20"/>
        </w:rPr>
        <w:t>1</w:t>
      </w:r>
      <w:r w:rsidR="00677444">
        <w:rPr>
          <w:rFonts w:ascii="Calibri" w:eastAsia="Calibri" w:hAnsi="Calibri" w:cs="Calibri"/>
          <w:sz w:val="20"/>
        </w:rPr>
        <w:t>]</w:t>
      </w:r>
      <w:r w:rsidR="005151CF">
        <w:rPr>
          <w:rFonts w:ascii="Calibri" w:eastAsia="Calibri" w:hAnsi="Calibri" w:cs="Calibri"/>
          <w:sz w:val="20"/>
        </w:rPr>
        <w:t>.</w:t>
      </w:r>
    </w:p>
    <w:p w:rsidR="00C5775B" w:rsidRDefault="00C5775B">
      <w:pPr>
        <w:pStyle w:val="Normal1"/>
        <w:spacing w:line="240" w:lineRule="auto"/>
        <w:jc w:val="both"/>
        <w:rPr>
          <w:rFonts w:ascii="Calibri" w:eastAsia="Calibri" w:hAnsi="Calibri" w:cs="Calibri"/>
          <w:b/>
          <w:sz w:val="20"/>
        </w:rPr>
      </w:pPr>
    </w:p>
    <w:p w:rsidR="00000000" w:rsidRDefault="009774AF">
      <w:pPr>
        <w:pStyle w:val="Normal1"/>
        <w:spacing w:line="240" w:lineRule="auto"/>
        <w:jc w:val="both"/>
        <w:pPrChange w:id="305" w:author="root" w:date="2013-10-02T09:38:00Z">
          <w:pPr>
            <w:pStyle w:val="Normal1"/>
          </w:pPr>
        </w:pPrChange>
      </w:pPr>
      <w:ins w:id="306" w:author="root" w:date="2013-10-02T11:01:00Z">
        <w:r>
          <w:rPr>
            <w:rFonts w:ascii="Calibri" w:eastAsia="Calibri" w:hAnsi="Calibri" w:cs="Calibri"/>
            <w:b/>
            <w:sz w:val="20"/>
          </w:rPr>
          <w:t xml:space="preserve">Dynamic </w:t>
        </w:r>
      </w:ins>
      <w:commentRangeStart w:id="307"/>
      <w:r>
        <w:rPr>
          <w:rFonts w:ascii="Calibri" w:eastAsia="Calibri" w:hAnsi="Calibri" w:cs="Calibri"/>
          <w:b/>
          <w:sz w:val="20"/>
        </w:rPr>
        <w:t>Backward Slice</w:t>
      </w:r>
      <w:commentRangeEnd w:id="307"/>
      <w:r>
        <w:rPr>
          <w:rStyle w:val="CommentReference"/>
          <w:rFonts w:asciiTheme="minorHAnsi" w:eastAsiaTheme="minorEastAsia" w:hAnsiTheme="minorHAnsi" w:cstheme="minorBidi"/>
          <w:color w:val="auto"/>
        </w:rPr>
        <w:commentReference w:id="307"/>
      </w:r>
      <w:r>
        <w:rPr>
          <w:rFonts w:ascii="Calibri" w:eastAsia="Calibri" w:hAnsi="Calibri" w:cs="Calibri"/>
          <w:sz w:val="20"/>
        </w:rPr>
        <w:t xml:space="preserve">: Given a variable (e.g. an integer) at a point in time during a software’s execution (e.g. at a line of code), a </w:t>
      </w:r>
      <w:ins w:id="308" w:author="root" w:date="2013-10-02T14:06:00Z">
        <w:r>
          <w:rPr>
            <w:rFonts w:ascii="Calibri" w:eastAsia="Calibri" w:hAnsi="Calibri" w:cs="Calibri"/>
            <w:sz w:val="20"/>
          </w:rPr>
          <w:t xml:space="preserve">dynamic </w:t>
        </w:r>
      </w:ins>
      <w:r>
        <w:rPr>
          <w:rFonts w:ascii="Calibri" w:eastAsia="Calibri" w:hAnsi="Calibri" w:cs="Calibri"/>
          <w:sz w:val="20"/>
        </w:rPr>
        <w:t>backward slice traces how the variable has arrived at its current value (e.g. what operations or calculations had been done and at what time), all the way back to the input before execution started.  For example, if integer A equals to X + Y in line 5, integer A’s backward slice would be X’s and Y’s backward slices, as well as the operation “+”.</w:t>
      </w:r>
      <w:r w:rsidR="00273DA5">
        <w:rPr>
          <w:rFonts w:ascii="Calibri" w:eastAsia="Calibri" w:hAnsi="Calibri" w:cs="Calibri"/>
          <w:sz w:val="20"/>
        </w:rPr>
        <w:t xml:space="preserve">  </w:t>
      </w:r>
      <w:r w:rsidR="00026D18">
        <w:rPr>
          <w:rFonts w:ascii="Calibri" w:eastAsia="Calibri" w:hAnsi="Calibri" w:cs="Calibri"/>
          <w:sz w:val="20"/>
        </w:rPr>
        <w:t>D</w:t>
      </w:r>
      <w:r w:rsidR="00273DA5">
        <w:rPr>
          <w:rFonts w:ascii="Calibri" w:eastAsia="Calibri" w:hAnsi="Calibri" w:cs="Calibri"/>
          <w:sz w:val="20"/>
        </w:rPr>
        <w:t xml:space="preserve">ynamic backward slicing </w:t>
      </w:r>
      <w:r w:rsidR="00026D18">
        <w:rPr>
          <w:rFonts w:ascii="Calibri" w:eastAsia="Calibri" w:hAnsi="Calibri" w:cs="Calibri"/>
          <w:sz w:val="20"/>
        </w:rPr>
        <w:t xml:space="preserve">first requires logging the runtime execution and our logging approach </w:t>
      </w:r>
      <w:r w:rsidR="00273DA5">
        <w:rPr>
          <w:rFonts w:ascii="Calibri" w:eastAsia="Calibri" w:hAnsi="Calibri" w:cs="Calibri"/>
          <w:sz w:val="20"/>
        </w:rPr>
        <w:t xml:space="preserve">is similar to </w:t>
      </w:r>
      <w:proofErr w:type="spellStart"/>
      <w:r w:rsidR="00273DA5">
        <w:rPr>
          <w:rFonts w:ascii="Calibri" w:eastAsia="Calibri" w:hAnsi="Calibri" w:cs="Calibri"/>
          <w:sz w:val="20"/>
        </w:rPr>
        <w:t>Jalangi</w:t>
      </w:r>
      <w:proofErr w:type="spellEnd"/>
      <w:r w:rsidR="00273DA5">
        <w:rPr>
          <w:rFonts w:ascii="Calibri" w:eastAsia="Calibri" w:hAnsi="Calibri" w:cs="Calibri"/>
          <w:sz w:val="20"/>
        </w:rPr>
        <w:t xml:space="preserve"> [</w:t>
      </w:r>
      <w:r w:rsidR="002E30FD">
        <w:rPr>
          <w:rFonts w:ascii="Calibri" w:eastAsia="Calibri" w:hAnsi="Calibri" w:cs="Calibri"/>
          <w:sz w:val="20"/>
        </w:rPr>
        <w:t>1</w:t>
      </w:r>
      <w:r w:rsidR="00B7341B">
        <w:rPr>
          <w:rFonts w:ascii="Calibri" w:eastAsia="Calibri" w:hAnsi="Calibri" w:cs="Calibri"/>
          <w:sz w:val="20"/>
        </w:rPr>
        <w:t>3</w:t>
      </w:r>
      <w:r w:rsidR="00273DA5">
        <w:rPr>
          <w:rFonts w:ascii="Calibri" w:eastAsia="Calibri" w:hAnsi="Calibri" w:cs="Calibri"/>
          <w:sz w:val="20"/>
        </w:rPr>
        <w:t xml:space="preserve">]’s shadow system, in which we encapsulate each data value into an object; the object contains the </w:t>
      </w:r>
      <w:r w:rsidR="00026D18">
        <w:rPr>
          <w:rFonts w:ascii="Calibri" w:eastAsia="Calibri" w:hAnsi="Calibri" w:cs="Calibri"/>
          <w:sz w:val="20"/>
        </w:rPr>
        <w:t>log (</w:t>
      </w:r>
      <w:r w:rsidR="00273DA5">
        <w:rPr>
          <w:rFonts w:ascii="Calibri" w:eastAsia="Calibri" w:hAnsi="Calibri" w:cs="Calibri"/>
          <w:sz w:val="20"/>
        </w:rPr>
        <w:t>backward trace</w:t>
      </w:r>
      <w:r w:rsidR="00026D18">
        <w:rPr>
          <w:rFonts w:ascii="Calibri" w:eastAsia="Calibri" w:hAnsi="Calibri" w:cs="Calibri"/>
          <w:sz w:val="20"/>
        </w:rPr>
        <w:t>, in our case)</w:t>
      </w:r>
      <w:r w:rsidR="00273DA5">
        <w:rPr>
          <w:rFonts w:ascii="Calibri" w:eastAsia="Calibri" w:hAnsi="Calibri" w:cs="Calibri"/>
          <w:sz w:val="20"/>
        </w:rPr>
        <w:t xml:space="preserve"> in addition to the data’s current value.  While it can also be used for </w:t>
      </w:r>
      <w:proofErr w:type="spellStart"/>
      <w:r w:rsidR="00273DA5">
        <w:rPr>
          <w:rFonts w:ascii="Calibri" w:eastAsia="Calibri" w:hAnsi="Calibri" w:cs="Calibri"/>
          <w:sz w:val="20"/>
        </w:rPr>
        <w:t>concolic</w:t>
      </w:r>
      <w:proofErr w:type="spellEnd"/>
      <w:r w:rsidR="00273DA5">
        <w:rPr>
          <w:rFonts w:ascii="Calibri" w:eastAsia="Calibri" w:hAnsi="Calibri" w:cs="Calibri"/>
          <w:sz w:val="20"/>
        </w:rPr>
        <w:t xml:space="preserve"> testing, </w:t>
      </w:r>
      <w:proofErr w:type="spellStart"/>
      <w:r w:rsidR="00273DA5">
        <w:rPr>
          <w:rFonts w:ascii="Calibri" w:eastAsia="Calibri" w:hAnsi="Calibri" w:cs="Calibri"/>
          <w:sz w:val="20"/>
        </w:rPr>
        <w:t>Jalangi’s</w:t>
      </w:r>
      <w:proofErr w:type="spellEnd"/>
      <w:r w:rsidR="00273DA5">
        <w:rPr>
          <w:rFonts w:ascii="Calibri" w:eastAsia="Calibri" w:hAnsi="Calibri" w:cs="Calibri"/>
          <w:sz w:val="20"/>
        </w:rPr>
        <w:t xml:space="preserve"> shadow system is mainly aimed at record and replay.</w:t>
      </w:r>
    </w:p>
    <w:p w:rsidR="009774AF" w:rsidRDefault="009774AF" w:rsidP="00E028B0">
      <w:pPr>
        <w:pStyle w:val="Normal1"/>
        <w:spacing w:line="240" w:lineRule="auto"/>
        <w:jc w:val="both"/>
        <w:rPr>
          <w:rFonts w:ascii="Calibri" w:eastAsia="Calibri" w:hAnsi="Calibri" w:cs="Calibri"/>
          <w:b/>
          <w:sz w:val="20"/>
        </w:rPr>
      </w:pPr>
    </w:p>
    <w:p w:rsidR="00895DD6" w:rsidRDefault="00895DD6" w:rsidP="006F2F7C">
      <w:pPr>
        <w:pStyle w:val="Normal1"/>
        <w:spacing w:line="240" w:lineRule="auto"/>
        <w:jc w:val="both"/>
        <w:rPr>
          <w:rFonts w:asciiTheme="majorHAnsi" w:hAnsiTheme="majorHAnsi" w:cstheme="majorHAnsi"/>
          <w:sz w:val="20"/>
          <w:szCs w:val="20"/>
        </w:rPr>
      </w:pPr>
      <w:r w:rsidRPr="00244AC2">
        <w:rPr>
          <w:rFonts w:asciiTheme="majorHAnsi" w:hAnsiTheme="majorHAnsi" w:cstheme="majorHAnsi"/>
          <w:b/>
          <w:sz w:val="20"/>
          <w:szCs w:val="20"/>
        </w:rPr>
        <w:t>Constraint Solvers</w:t>
      </w:r>
      <w:r>
        <w:rPr>
          <w:rFonts w:asciiTheme="majorHAnsi" w:hAnsiTheme="majorHAnsi" w:cstheme="majorHAnsi"/>
          <w:b/>
          <w:sz w:val="20"/>
          <w:szCs w:val="20"/>
        </w:rPr>
        <w:t xml:space="preserve"> </w:t>
      </w:r>
      <w:r>
        <w:rPr>
          <w:rFonts w:asciiTheme="majorHAnsi" w:hAnsiTheme="majorHAnsi" w:cstheme="majorHAnsi"/>
          <w:sz w:val="20"/>
          <w:szCs w:val="20"/>
        </w:rPr>
        <w:t xml:space="preserve">such as SAT solvers </w:t>
      </w:r>
      <w:r w:rsidR="006F2F7C">
        <w:rPr>
          <w:rFonts w:asciiTheme="majorHAnsi" w:hAnsiTheme="majorHAnsi" w:cstheme="majorHAnsi"/>
          <w:sz w:val="20"/>
          <w:szCs w:val="20"/>
        </w:rPr>
        <w:t>solve for parameters</w:t>
      </w:r>
      <w:r w:rsidR="00EE2C0E">
        <w:rPr>
          <w:rFonts w:asciiTheme="majorHAnsi" w:hAnsiTheme="majorHAnsi" w:cstheme="majorHAnsi"/>
          <w:sz w:val="20"/>
          <w:szCs w:val="20"/>
        </w:rPr>
        <w:t xml:space="preserve"> that satisfy a set of predefined constraints</w:t>
      </w:r>
      <w:r w:rsidR="00C24AC0">
        <w:rPr>
          <w:rFonts w:asciiTheme="majorHAnsi" w:hAnsiTheme="majorHAnsi" w:cstheme="majorHAnsi"/>
          <w:sz w:val="20"/>
          <w:szCs w:val="20"/>
        </w:rPr>
        <w:t xml:space="preserve">.  </w:t>
      </w:r>
      <w:r w:rsidR="00CE1BDB">
        <w:rPr>
          <w:rFonts w:asciiTheme="majorHAnsi" w:hAnsiTheme="majorHAnsi" w:cstheme="majorHAnsi"/>
          <w:sz w:val="20"/>
          <w:szCs w:val="20"/>
        </w:rPr>
        <w:t xml:space="preserve">For example, </w:t>
      </w:r>
      <w:proofErr w:type="spellStart"/>
      <w:r w:rsidR="00805BEA" w:rsidRPr="00805BEA">
        <w:rPr>
          <w:rFonts w:asciiTheme="majorHAnsi" w:hAnsiTheme="majorHAnsi" w:cstheme="majorHAnsi"/>
          <w:sz w:val="20"/>
          <w:szCs w:val="20"/>
        </w:rPr>
        <w:t>Genevès</w:t>
      </w:r>
      <w:proofErr w:type="spellEnd"/>
      <w:r w:rsidR="00805BEA">
        <w:rPr>
          <w:rFonts w:asciiTheme="majorHAnsi" w:hAnsiTheme="majorHAnsi" w:cstheme="majorHAnsi"/>
          <w:sz w:val="20"/>
          <w:szCs w:val="20"/>
        </w:rPr>
        <w:t xml:space="preserve"> et al. developed a</w:t>
      </w:r>
      <w:r w:rsidR="008A4A5B">
        <w:rPr>
          <w:rFonts w:asciiTheme="majorHAnsi" w:hAnsiTheme="majorHAnsi" w:cstheme="majorHAnsi"/>
          <w:sz w:val="20"/>
          <w:szCs w:val="20"/>
        </w:rPr>
        <w:t>n XML</w:t>
      </w:r>
      <w:r w:rsidR="00805BEA">
        <w:rPr>
          <w:rFonts w:asciiTheme="majorHAnsi" w:hAnsiTheme="majorHAnsi" w:cstheme="majorHAnsi"/>
          <w:sz w:val="20"/>
          <w:szCs w:val="20"/>
        </w:rPr>
        <w:t xml:space="preserve"> solver </w:t>
      </w:r>
      <w:r w:rsidR="00E028B0">
        <w:rPr>
          <w:rFonts w:asciiTheme="majorHAnsi" w:hAnsiTheme="majorHAnsi" w:cstheme="majorHAnsi"/>
          <w:sz w:val="20"/>
          <w:szCs w:val="20"/>
        </w:rPr>
        <w:t>[</w:t>
      </w:r>
      <w:r w:rsidR="002E30FD">
        <w:rPr>
          <w:rFonts w:asciiTheme="majorHAnsi" w:hAnsiTheme="majorHAnsi" w:cstheme="majorHAnsi"/>
          <w:sz w:val="20"/>
          <w:szCs w:val="20"/>
        </w:rPr>
        <w:t>4</w:t>
      </w:r>
      <w:r w:rsidR="00E028B0">
        <w:rPr>
          <w:rFonts w:asciiTheme="majorHAnsi" w:hAnsiTheme="majorHAnsi" w:cstheme="majorHAnsi"/>
          <w:sz w:val="20"/>
          <w:szCs w:val="20"/>
        </w:rPr>
        <w:t xml:space="preserve">] </w:t>
      </w:r>
      <w:r w:rsidR="00805BEA">
        <w:rPr>
          <w:rFonts w:asciiTheme="majorHAnsi" w:hAnsiTheme="majorHAnsi" w:cstheme="majorHAnsi"/>
          <w:sz w:val="20"/>
          <w:szCs w:val="20"/>
        </w:rPr>
        <w:t xml:space="preserve">that takes </w:t>
      </w:r>
      <w:r w:rsidR="008A4A5B">
        <w:rPr>
          <w:rFonts w:asciiTheme="majorHAnsi" w:hAnsiTheme="majorHAnsi" w:cstheme="majorHAnsi"/>
          <w:sz w:val="20"/>
          <w:szCs w:val="20"/>
        </w:rPr>
        <w:t xml:space="preserve">limited </w:t>
      </w:r>
      <w:proofErr w:type="spellStart"/>
      <w:r w:rsidR="00805BEA">
        <w:rPr>
          <w:rFonts w:asciiTheme="majorHAnsi" w:hAnsiTheme="majorHAnsi" w:cstheme="majorHAnsi"/>
          <w:sz w:val="20"/>
          <w:szCs w:val="20"/>
        </w:rPr>
        <w:t>XPaths</w:t>
      </w:r>
      <w:proofErr w:type="spellEnd"/>
      <w:r w:rsidR="00805BEA">
        <w:rPr>
          <w:rFonts w:asciiTheme="majorHAnsi" w:hAnsiTheme="majorHAnsi" w:cstheme="majorHAnsi"/>
          <w:sz w:val="20"/>
          <w:szCs w:val="20"/>
        </w:rPr>
        <w:t xml:space="preserve"> as inputs</w:t>
      </w:r>
      <w:r w:rsidR="00E028B0">
        <w:rPr>
          <w:rFonts w:asciiTheme="majorHAnsi" w:hAnsiTheme="majorHAnsi" w:cstheme="majorHAnsi"/>
          <w:sz w:val="20"/>
          <w:szCs w:val="20"/>
        </w:rPr>
        <w:t>; then it</w:t>
      </w:r>
      <w:r w:rsidR="00805BEA">
        <w:rPr>
          <w:rFonts w:asciiTheme="majorHAnsi" w:hAnsiTheme="majorHAnsi" w:cstheme="majorHAnsi"/>
          <w:sz w:val="20"/>
          <w:szCs w:val="20"/>
        </w:rPr>
        <w:t xml:space="preserve"> outputs XM</w:t>
      </w:r>
      <w:r w:rsidR="00EE2C0E">
        <w:rPr>
          <w:rFonts w:asciiTheme="majorHAnsi" w:hAnsiTheme="majorHAnsi" w:cstheme="majorHAnsi"/>
          <w:sz w:val="20"/>
          <w:szCs w:val="20"/>
        </w:rPr>
        <w:t>L</w:t>
      </w:r>
      <w:r w:rsidR="00805BEA">
        <w:rPr>
          <w:rFonts w:asciiTheme="majorHAnsi" w:hAnsiTheme="majorHAnsi" w:cstheme="majorHAnsi"/>
          <w:sz w:val="20"/>
          <w:szCs w:val="20"/>
        </w:rPr>
        <w:t xml:space="preserve"> that</w:t>
      </w:r>
      <w:r w:rsidR="00DE0F3A">
        <w:rPr>
          <w:rFonts w:asciiTheme="majorHAnsi" w:hAnsiTheme="majorHAnsi" w:cstheme="majorHAnsi"/>
          <w:sz w:val="20"/>
          <w:szCs w:val="20"/>
        </w:rPr>
        <w:t xml:space="preserve"> </w:t>
      </w:r>
      <w:r w:rsidR="00805BEA">
        <w:rPr>
          <w:rFonts w:asciiTheme="majorHAnsi" w:hAnsiTheme="majorHAnsi" w:cstheme="majorHAnsi"/>
          <w:sz w:val="20"/>
          <w:szCs w:val="20"/>
        </w:rPr>
        <w:lastRenderedPageBreak/>
        <w:t xml:space="preserve">would satisfy those </w:t>
      </w:r>
      <w:proofErr w:type="spellStart"/>
      <w:r w:rsidR="00805BEA">
        <w:rPr>
          <w:rFonts w:asciiTheme="majorHAnsi" w:hAnsiTheme="majorHAnsi" w:cstheme="majorHAnsi"/>
          <w:sz w:val="20"/>
          <w:szCs w:val="20"/>
        </w:rPr>
        <w:t>XPath</w:t>
      </w:r>
      <w:proofErr w:type="spellEnd"/>
      <w:r w:rsidR="00805BEA">
        <w:rPr>
          <w:rFonts w:asciiTheme="majorHAnsi" w:hAnsiTheme="majorHAnsi" w:cstheme="majorHAnsi"/>
          <w:sz w:val="20"/>
          <w:szCs w:val="20"/>
        </w:rPr>
        <w:t xml:space="preserve"> conditions.  </w:t>
      </w:r>
      <w:r w:rsidR="006F2F7C">
        <w:rPr>
          <w:rFonts w:asciiTheme="majorHAnsi" w:hAnsiTheme="majorHAnsi" w:cstheme="majorHAnsi"/>
          <w:sz w:val="20"/>
          <w:szCs w:val="20"/>
        </w:rPr>
        <w:t xml:space="preserve">However the </w:t>
      </w:r>
      <w:proofErr w:type="spellStart"/>
      <w:r w:rsidR="006F2F7C">
        <w:rPr>
          <w:rFonts w:asciiTheme="majorHAnsi" w:hAnsiTheme="majorHAnsi" w:cstheme="majorHAnsi"/>
          <w:sz w:val="20"/>
          <w:szCs w:val="20"/>
        </w:rPr>
        <w:t>XPaths</w:t>
      </w:r>
      <w:proofErr w:type="spellEnd"/>
      <w:r w:rsidR="006F2F7C">
        <w:rPr>
          <w:rFonts w:asciiTheme="majorHAnsi" w:hAnsiTheme="majorHAnsi" w:cstheme="majorHAnsi"/>
          <w:sz w:val="20"/>
          <w:szCs w:val="20"/>
        </w:rPr>
        <w:t xml:space="preserve"> that the XML solver supports are severely limited</w:t>
      </w:r>
      <w:r w:rsidR="002F4722">
        <w:rPr>
          <w:rFonts w:asciiTheme="majorHAnsi" w:hAnsiTheme="majorHAnsi" w:cstheme="majorHAnsi"/>
          <w:sz w:val="20"/>
          <w:szCs w:val="20"/>
        </w:rPr>
        <w:t xml:space="preserve">.  </w:t>
      </w:r>
      <w:r w:rsidR="0030340B">
        <w:rPr>
          <w:rFonts w:asciiTheme="majorHAnsi" w:hAnsiTheme="majorHAnsi" w:cstheme="majorHAnsi"/>
          <w:sz w:val="20"/>
          <w:szCs w:val="20"/>
        </w:rPr>
        <w:t>T</w:t>
      </w:r>
      <w:r w:rsidR="006F2F7C">
        <w:rPr>
          <w:rFonts w:asciiTheme="majorHAnsi" w:hAnsiTheme="majorHAnsi" w:cstheme="majorHAnsi"/>
          <w:sz w:val="20"/>
          <w:szCs w:val="20"/>
        </w:rPr>
        <w:t>heir solver</w:t>
      </w:r>
      <w:r w:rsidR="002F4722">
        <w:rPr>
          <w:rFonts w:asciiTheme="majorHAnsi" w:hAnsiTheme="majorHAnsi" w:cstheme="majorHAnsi"/>
          <w:sz w:val="20"/>
          <w:szCs w:val="20"/>
        </w:rPr>
        <w:t xml:space="preserve"> does not support </w:t>
      </w:r>
      <w:r w:rsidR="00D7630C">
        <w:rPr>
          <w:rFonts w:asciiTheme="majorHAnsi" w:hAnsiTheme="majorHAnsi" w:cstheme="majorHAnsi"/>
          <w:sz w:val="20"/>
          <w:szCs w:val="20"/>
        </w:rPr>
        <w:t xml:space="preserve">DOM node </w:t>
      </w:r>
      <w:r w:rsidR="002F4722">
        <w:rPr>
          <w:rFonts w:asciiTheme="majorHAnsi" w:hAnsiTheme="majorHAnsi" w:cstheme="majorHAnsi"/>
          <w:sz w:val="20"/>
          <w:szCs w:val="20"/>
        </w:rPr>
        <w:t>attributes and</w:t>
      </w:r>
      <w:r w:rsidR="006F2F7C">
        <w:rPr>
          <w:rFonts w:asciiTheme="majorHAnsi" w:hAnsiTheme="majorHAnsi" w:cstheme="majorHAnsi"/>
          <w:sz w:val="20"/>
          <w:szCs w:val="20"/>
        </w:rPr>
        <w:t xml:space="preserve"> is not scalable to more than 5 unique nodes.  </w:t>
      </w:r>
      <w:r w:rsidR="008A4A5B">
        <w:rPr>
          <w:rFonts w:asciiTheme="majorHAnsi" w:hAnsiTheme="majorHAnsi" w:cstheme="majorHAnsi"/>
          <w:sz w:val="20"/>
          <w:szCs w:val="20"/>
        </w:rPr>
        <w:t>CVC [2</w:t>
      </w:r>
      <w:r w:rsidR="002E30FD">
        <w:rPr>
          <w:rFonts w:asciiTheme="majorHAnsi" w:hAnsiTheme="majorHAnsi" w:cstheme="majorHAnsi"/>
          <w:sz w:val="20"/>
          <w:szCs w:val="20"/>
        </w:rPr>
        <w:t>, 3</w:t>
      </w:r>
      <w:r w:rsidR="008A4A5B">
        <w:rPr>
          <w:rFonts w:asciiTheme="majorHAnsi" w:hAnsiTheme="majorHAnsi" w:cstheme="majorHAnsi"/>
          <w:sz w:val="20"/>
          <w:szCs w:val="20"/>
        </w:rPr>
        <w:t xml:space="preserve">] </w:t>
      </w:r>
      <w:r w:rsidR="006F2F7C">
        <w:rPr>
          <w:rFonts w:asciiTheme="majorHAnsi" w:hAnsiTheme="majorHAnsi" w:cstheme="majorHAnsi"/>
          <w:sz w:val="20"/>
          <w:szCs w:val="20"/>
        </w:rPr>
        <w:t>is more scalable and the constraints can be more expressive.  However</w:t>
      </w:r>
      <w:r w:rsidR="00DD4813">
        <w:rPr>
          <w:rFonts w:asciiTheme="majorHAnsi" w:hAnsiTheme="majorHAnsi" w:cstheme="majorHAnsi"/>
          <w:sz w:val="20"/>
          <w:szCs w:val="20"/>
        </w:rPr>
        <w:t>, while used by [12] and [13],</w:t>
      </w:r>
      <w:r w:rsidR="006F2F7C">
        <w:rPr>
          <w:rFonts w:asciiTheme="majorHAnsi" w:hAnsiTheme="majorHAnsi" w:cstheme="majorHAnsi"/>
          <w:sz w:val="20"/>
          <w:szCs w:val="20"/>
        </w:rPr>
        <w:t xml:space="preserve"> CVC i</w:t>
      </w:r>
      <w:r w:rsidR="004B0F4A">
        <w:rPr>
          <w:rFonts w:asciiTheme="majorHAnsi" w:hAnsiTheme="majorHAnsi" w:cstheme="majorHAnsi"/>
          <w:sz w:val="20"/>
          <w:szCs w:val="20"/>
        </w:rPr>
        <w:t xml:space="preserve">s a general SMT solver and does not </w:t>
      </w:r>
      <w:r w:rsidR="00D92C0F">
        <w:rPr>
          <w:rFonts w:asciiTheme="majorHAnsi" w:hAnsiTheme="majorHAnsi" w:cstheme="majorHAnsi"/>
          <w:sz w:val="20"/>
          <w:szCs w:val="20"/>
        </w:rPr>
        <w:t xml:space="preserve">natively </w:t>
      </w:r>
      <w:r w:rsidR="004B0F4A">
        <w:rPr>
          <w:rFonts w:asciiTheme="majorHAnsi" w:hAnsiTheme="majorHAnsi" w:cstheme="majorHAnsi"/>
          <w:sz w:val="20"/>
          <w:szCs w:val="20"/>
        </w:rPr>
        <w:t xml:space="preserve">support </w:t>
      </w:r>
      <w:r w:rsidR="00D92C0F">
        <w:rPr>
          <w:rFonts w:asciiTheme="majorHAnsi" w:hAnsiTheme="majorHAnsi" w:cstheme="majorHAnsi"/>
          <w:sz w:val="20"/>
          <w:szCs w:val="20"/>
        </w:rPr>
        <w:t>the tree structure defined in the DOM API</w:t>
      </w:r>
      <w:r w:rsidR="004B0F4A">
        <w:rPr>
          <w:rFonts w:asciiTheme="majorHAnsi" w:hAnsiTheme="majorHAnsi" w:cstheme="majorHAnsi"/>
          <w:sz w:val="20"/>
          <w:szCs w:val="20"/>
        </w:rPr>
        <w:t xml:space="preserve">.  </w:t>
      </w:r>
      <w:r w:rsidR="002F4722">
        <w:rPr>
          <w:rFonts w:asciiTheme="majorHAnsi" w:hAnsiTheme="majorHAnsi" w:cstheme="majorHAnsi"/>
          <w:sz w:val="20"/>
          <w:szCs w:val="20"/>
        </w:rPr>
        <w:t xml:space="preserve">Nevertheless, </w:t>
      </w:r>
      <w:r w:rsidR="002F4722">
        <w:rPr>
          <w:rFonts w:ascii="Calibri" w:eastAsia="Calibri" w:hAnsi="Calibri" w:cs="Calibri"/>
          <w:sz w:val="20"/>
        </w:rPr>
        <w:t xml:space="preserve">both solvers give only a description of the desired </w:t>
      </w:r>
      <w:r w:rsidR="00D92C0F">
        <w:rPr>
          <w:rFonts w:ascii="Calibri" w:eastAsia="Calibri" w:hAnsi="Calibri" w:cs="Calibri"/>
          <w:sz w:val="20"/>
        </w:rPr>
        <w:t>DOM tree</w:t>
      </w:r>
      <w:r w:rsidR="002F4722">
        <w:rPr>
          <w:rFonts w:ascii="Calibri" w:eastAsia="Calibri" w:hAnsi="Calibri" w:cs="Calibri"/>
          <w:sz w:val="20"/>
        </w:rPr>
        <w:t xml:space="preserve"> (e.g. node A is child of node B)</w:t>
      </w:r>
      <w:r w:rsidR="00327104">
        <w:rPr>
          <w:rFonts w:ascii="Calibri" w:eastAsia="Calibri" w:hAnsi="Calibri" w:cs="Calibri"/>
          <w:sz w:val="20"/>
        </w:rPr>
        <w:t xml:space="preserve"> at most</w:t>
      </w:r>
      <w:r w:rsidR="002F4722">
        <w:rPr>
          <w:rFonts w:ascii="Calibri" w:eastAsia="Calibri" w:hAnsi="Calibri" w:cs="Calibri"/>
          <w:sz w:val="20"/>
        </w:rPr>
        <w:t xml:space="preserve">, rather than the actual </w:t>
      </w:r>
      <w:r w:rsidR="00D26DEC">
        <w:rPr>
          <w:rFonts w:ascii="Calibri" w:eastAsia="Calibri" w:hAnsi="Calibri" w:cs="Calibri"/>
          <w:sz w:val="20"/>
        </w:rPr>
        <w:t>XML/</w:t>
      </w:r>
      <w:commentRangeStart w:id="309"/>
      <w:commentRangeStart w:id="310"/>
      <w:r w:rsidR="002F4722">
        <w:rPr>
          <w:rFonts w:ascii="Calibri" w:eastAsia="Calibri" w:hAnsi="Calibri" w:cs="Calibri"/>
          <w:sz w:val="20"/>
        </w:rPr>
        <w:t>HTML</w:t>
      </w:r>
      <w:commentRangeEnd w:id="309"/>
      <w:r w:rsidR="002F4722">
        <w:rPr>
          <w:rStyle w:val="CommentReference"/>
          <w:rFonts w:asciiTheme="minorHAnsi" w:eastAsiaTheme="minorEastAsia" w:hAnsiTheme="minorHAnsi" w:cstheme="minorBidi"/>
          <w:color w:val="auto"/>
        </w:rPr>
        <w:commentReference w:id="309"/>
      </w:r>
      <w:commentRangeEnd w:id="310"/>
      <w:r w:rsidR="002F4722">
        <w:rPr>
          <w:rStyle w:val="CommentReference"/>
          <w:rFonts w:asciiTheme="minorHAnsi" w:eastAsiaTheme="minorEastAsia" w:hAnsiTheme="minorHAnsi" w:cstheme="minorBidi"/>
          <w:color w:val="auto"/>
        </w:rPr>
        <w:commentReference w:id="310"/>
      </w:r>
      <w:r w:rsidR="002F4722">
        <w:rPr>
          <w:rFonts w:ascii="Calibri" w:eastAsia="Calibri" w:hAnsi="Calibri" w:cs="Calibri"/>
          <w:sz w:val="20"/>
        </w:rPr>
        <w:t xml:space="preserve">.  </w:t>
      </w:r>
      <w:r w:rsidR="00D92C0F">
        <w:rPr>
          <w:rFonts w:ascii="Calibri" w:eastAsia="Calibri" w:hAnsi="Calibri" w:cs="Calibri"/>
          <w:sz w:val="20"/>
        </w:rPr>
        <w:t>In our case for testing JavaScript applications,</w:t>
      </w:r>
      <w:r w:rsidR="002F4722">
        <w:rPr>
          <w:rFonts w:ascii="Calibri" w:eastAsia="Calibri" w:hAnsi="Calibri" w:cs="Calibri"/>
          <w:sz w:val="20"/>
        </w:rPr>
        <w:t xml:space="preserve"> we have to take an additional step to transform the solver’s output into HTML.  </w:t>
      </w:r>
    </w:p>
    <w:p w:rsidR="00E647B4" w:rsidRDefault="00E647B4" w:rsidP="00E028B0">
      <w:pPr>
        <w:pStyle w:val="Normal1"/>
        <w:spacing w:line="240" w:lineRule="auto"/>
        <w:jc w:val="both"/>
      </w:pPr>
    </w:p>
    <w:p w:rsidR="00000000" w:rsidRDefault="00706CCC">
      <w:pPr>
        <w:pStyle w:val="Normal1"/>
        <w:spacing w:line="240" w:lineRule="auto"/>
        <w:jc w:val="both"/>
        <w:rPr>
          <w:rFonts w:asciiTheme="majorHAnsi" w:hAnsiTheme="majorHAnsi" w:cstheme="majorHAnsi"/>
          <w:sz w:val="20"/>
          <w:szCs w:val="20"/>
        </w:rPr>
        <w:pPrChange w:id="311" w:author="root" w:date="2013-10-02T09:38:00Z">
          <w:pPr>
            <w:pStyle w:val="Normal1"/>
          </w:pPr>
        </w:pPrChange>
      </w:pPr>
      <w:r w:rsidRPr="00706CCC">
        <w:rPr>
          <w:rFonts w:asciiTheme="majorHAnsi" w:hAnsiTheme="majorHAnsi" w:cstheme="majorHAnsi"/>
          <w:b/>
          <w:sz w:val="20"/>
          <w:szCs w:val="20"/>
        </w:rPr>
        <w:t>Feedback Directed Testing</w:t>
      </w:r>
      <w:r>
        <w:rPr>
          <w:rFonts w:asciiTheme="majorHAnsi" w:hAnsiTheme="majorHAnsi" w:cstheme="majorHAnsi"/>
          <w:sz w:val="20"/>
          <w:szCs w:val="20"/>
        </w:rPr>
        <w:t xml:space="preserve"> is an adaptive testing approach that uses the outcome of executing an input, to determine what the next input should be for </w:t>
      </w:r>
      <w:r w:rsidR="00CA777F">
        <w:rPr>
          <w:rFonts w:asciiTheme="majorHAnsi" w:hAnsiTheme="majorHAnsi" w:cstheme="majorHAnsi"/>
          <w:sz w:val="20"/>
          <w:szCs w:val="20"/>
        </w:rPr>
        <w:t>achieving</w:t>
      </w:r>
      <w:r>
        <w:rPr>
          <w:rFonts w:asciiTheme="majorHAnsi" w:hAnsiTheme="majorHAnsi" w:cstheme="majorHAnsi"/>
          <w:sz w:val="20"/>
          <w:szCs w:val="20"/>
        </w:rPr>
        <w:t xml:space="preserve"> </w:t>
      </w:r>
      <w:r w:rsidR="00CB6DCD">
        <w:rPr>
          <w:rFonts w:asciiTheme="majorHAnsi" w:hAnsiTheme="majorHAnsi" w:cstheme="majorHAnsi"/>
          <w:sz w:val="20"/>
          <w:szCs w:val="20"/>
        </w:rPr>
        <w:t>a goal</w:t>
      </w:r>
      <w:r w:rsidR="00CA777F">
        <w:rPr>
          <w:rFonts w:asciiTheme="majorHAnsi" w:hAnsiTheme="majorHAnsi" w:cstheme="majorHAnsi"/>
          <w:sz w:val="20"/>
          <w:szCs w:val="20"/>
        </w:rPr>
        <w:t>, mostly maximizing</w:t>
      </w:r>
      <w:r w:rsidR="00CB6DCD">
        <w:rPr>
          <w:rFonts w:asciiTheme="majorHAnsi" w:hAnsiTheme="majorHAnsi" w:cstheme="majorHAnsi"/>
          <w:sz w:val="20"/>
          <w:szCs w:val="20"/>
        </w:rPr>
        <w:t xml:space="preserve"> </w:t>
      </w:r>
      <w:r>
        <w:rPr>
          <w:rFonts w:asciiTheme="majorHAnsi" w:hAnsiTheme="majorHAnsi" w:cstheme="majorHAnsi"/>
          <w:sz w:val="20"/>
          <w:szCs w:val="20"/>
        </w:rPr>
        <w:t xml:space="preserve">coverage.  </w:t>
      </w:r>
      <w:proofErr w:type="spellStart"/>
      <w:r w:rsidR="009E07FE">
        <w:rPr>
          <w:rFonts w:asciiTheme="majorHAnsi" w:hAnsiTheme="majorHAnsi" w:cstheme="majorHAnsi"/>
          <w:sz w:val="20"/>
          <w:szCs w:val="20"/>
        </w:rPr>
        <w:t>Concolic</w:t>
      </w:r>
      <w:proofErr w:type="spellEnd"/>
      <w:r w:rsidR="009E07FE">
        <w:rPr>
          <w:rFonts w:asciiTheme="majorHAnsi" w:hAnsiTheme="majorHAnsi" w:cstheme="majorHAnsi"/>
          <w:sz w:val="20"/>
          <w:szCs w:val="20"/>
        </w:rPr>
        <w:t xml:space="preserve"> testing is a form of feedback directed testing, in which it conducts dynamic backward slicing to generate inputs, and </w:t>
      </w:r>
      <w:r w:rsidR="00FB3539">
        <w:rPr>
          <w:rFonts w:asciiTheme="majorHAnsi" w:hAnsiTheme="majorHAnsi" w:cstheme="majorHAnsi"/>
          <w:sz w:val="20"/>
          <w:szCs w:val="20"/>
        </w:rPr>
        <w:t xml:space="preserve">then </w:t>
      </w:r>
      <w:r w:rsidR="009E07FE">
        <w:rPr>
          <w:rFonts w:asciiTheme="majorHAnsi" w:hAnsiTheme="majorHAnsi" w:cstheme="majorHAnsi"/>
          <w:sz w:val="20"/>
          <w:szCs w:val="20"/>
        </w:rPr>
        <w:t xml:space="preserve">uses the resulting executed path as feedback.  In contrast, </w:t>
      </w:r>
      <w:r w:rsidR="002E30FD">
        <w:rPr>
          <w:rFonts w:asciiTheme="majorHAnsi" w:hAnsiTheme="majorHAnsi" w:cstheme="majorHAnsi"/>
          <w:sz w:val="20"/>
          <w:szCs w:val="20"/>
        </w:rPr>
        <w:t>Artemis [1</w:t>
      </w:r>
      <w:r w:rsidR="00A1256E">
        <w:rPr>
          <w:rFonts w:asciiTheme="majorHAnsi" w:hAnsiTheme="majorHAnsi" w:cstheme="majorHAnsi"/>
          <w:sz w:val="20"/>
          <w:szCs w:val="20"/>
        </w:rPr>
        <w:t>]</w:t>
      </w:r>
      <w:r w:rsidR="000C165C">
        <w:rPr>
          <w:rFonts w:asciiTheme="majorHAnsi" w:hAnsiTheme="majorHAnsi" w:cstheme="majorHAnsi"/>
          <w:sz w:val="20"/>
          <w:szCs w:val="20"/>
        </w:rPr>
        <w:t>’s approach</w:t>
      </w:r>
      <w:r w:rsidR="00A1256E">
        <w:rPr>
          <w:rFonts w:asciiTheme="majorHAnsi" w:hAnsiTheme="majorHAnsi" w:cstheme="majorHAnsi"/>
          <w:sz w:val="20"/>
          <w:szCs w:val="20"/>
        </w:rPr>
        <w:t xml:space="preserve"> </w:t>
      </w:r>
      <w:r w:rsidR="009E07FE">
        <w:rPr>
          <w:rFonts w:asciiTheme="majorHAnsi" w:hAnsiTheme="majorHAnsi" w:cstheme="majorHAnsi"/>
          <w:sz w:val="20"/>
          <w:szCs w:val="20"/>
        </w:rPr>
        <w:t xml:space="preserve">generates </w:t>
      </w:r>
      <w:r w:rsidR="006E0FC9">
        <w:rPr>
          <w:rFonts w:asciiTheme="majorHAnsi" w:hAnsiTheme="majorHAnsi" w:cstheme="majorHAnsi"/>
          <w:sz w:val="20"/>
          <w:szCs w:val="20"/>
        </w:rPr>
        <w:t xml:space="preserve">initial </w:t>
      </w:r>
      <w:r w:rsidR="009E07FE">
        <w:rPr>
          <w:rFonts w:asciiTheme="majorHAnsi" w:hAnsiTheme="majorHAnsi" w:cstheme="majorHAnsi"/>
          <w:sz w:val="20"/>
          <w:szCs w:val="20"/>
        </w:rPr>
        <w:t xml:space="preserve">inputs randomly and uses the output of functions as feedback.  </w:t>
      </w:r>
      <w:proofErr w:type="spellStart"/>
      <w:r w:rsidR="009A6057">
        <w:rPr>
          <w:rFonts w:asciiTheme="majorHAnsi" w:hAnsiTheme="majorHAnsi" w:cstheme="majorHAnsi"/>
          <w:sz w:val="20"/>
          <w:szCs w:val="20"/>
        </w:rPr>
        <w:t>Pythia</w:t>
      </w:r>
      <w:proofErr w:type="spellEnd"/>
      <w:r w:rsidR="009A6057">
        <w:rPr>
          <w:rFonts w:asciiTheme="majorHAnsi" w:hAnsiTheme="majorHAnsi" w:cstheme="majorHAnsi"/>
          <w:sz w:val="20"/>
          <w:szCs w:val="20"/>
        </w:rPr>
        <w:t xml:space="preserve"> </w:t>
      </w:r>
      <w:r w:rsidR="00F57FA5">
        <w:rPr>
          <w:rFonts w:asciiTheme="majorHAnsi" w:hAnsiTheme="majorHAnsi" w:cstheme="majorHAnsi"/>
          <w:sz w:val="20"/>
          <w:szCs w:val="20"/>
        </w:rPr>
        <w:t>[</w:t>
      </w:r>
      <w:r w:rsidR="00B7341B">
        <w:rPr>
          <w:rFonts w:asciiTheme="majorHAnsi" w:hAnsiTheme="majorHAnsi" w:cstheme="majorHAnsi"/>
          <w:sz w:val="20"/>
          <w:szCs w:val="20"/>
        </w:rPr>
        <w:t>9</w:t>
      </w:r>
      <w:r w:rsidR="00F57FA5">
        <w:rPr>
          <w:rFonts w:asciiTheme="majorHAnsi" w:hAnsiTheme="majorHAnsi" w:cstheme="majorHAnsi"/>
          <w:sz w:val="20"/>
          <w:szCs w:val="20"/>
        </w:rPr>
        <w:t xml:space="preserve">] </w:t>
      </w:r>
      <w:r w:rsidR="009E07FE">
        <w:rPr>
          <w:rFonts w:asciiTheme="majorHAnsi" w:hAnsiTheme="majorHAnsi" w:cstheme="majorHAnsi"/>
          <w:sz w:val="20"/>
          <w:szCs w:val="20"/>
        </w:rPr>
        <w:t>also generate</w:t>
      </w:r>
      <w:r w:rsidR="001F0A4F">
        <w:rPr>
          <w:rFonts w:asciiTheme="majorHAnsi" w:hAnsiTheme="majorHAnsi" w:cstheme="majorHAnsi"/>
          <w:sz w:val="20"/>
          <w:szCs w:val="20"/>
        </w:rPr>
        <w:t>s</w:t>
      </w:r>
      <w:r w:rsidR="009E07FE">
        <w:rPr>
          <w:rFonts w:asciiTheme="majorHAnsi" w:hAnsiTheme="majorHAnsi" w:cstheme="majorHAnsi"/>
          <w:sz w:val="20"/>
          <w:szCs w:val="20"/>
        </w:rPr>
        <w:t xml:space="preserve"> </w:t>
      </w:r>
      <w:r w:rsidR="006E0FC9">
        <w:rPr>
          <w:rFonts w:asciiTheme="majorHAnsi" w:hAnsiTheme="majorHAnsi" w:cstheme="majorHAnsi"/>
          <w:sz w:val="20"/>
          <w:szCs w:val="20"/>
        </w:rPr>
        <w:t xml:space="preserve">initial </w:t>
      </w:r>
      <w:r w:rsidR="009E07FE">
        <w:rPr>
          <w:rFonts w:asciiTheme="majorHAnsi" w:hAnsiTheme="majorHAnsi" w:cstheme="majorHAnsi"/>
          <w:sz w:val="20"/>
          <w:szCs w:val="20"/>
        </w:rPr>
        <w:t xml:space="preserve">inputs randomly, </w:t>
      </w:r>
      <w:r w:rsidR="009A6057">
        <w:rPr>
          <w:rFonts w:asciiTheme="majorHAnsi" w:hAnsiTheme="majorHAnsi" w:cstheme="majorHAnsi"/>
          <w:sz w:val="20"/>
          <w:szCs w:val="20"/>
        </w:rPr>
        <w:t>their</w:t>
      </w:r>
      <w:r w:rsidR="009E07FE">
        <w:rPr>
          <w:rFonts w:asciiTheme="majorHAnsi" w:hAnsiTheme="majorHAnsi" w:cstheme="majorHAnsi"/>
          <w:sz w:val="20"/>
          <w:szCs w:val="20"/>
        </w:rPr>
        <w:t xml:space="preserve"> feedback is changes to a state flow graph model</w:t>
      </w:r>
      <w:r w:rsidR="005151CF">
        <w:rPr>
          <w:rFonts w:asciiTheme="majorHAnsi" w:hAnsiTheme="majorHAnsi" w:cstheme="majorHAnsi"/>
          <w:sz w:val="20"/>
          <w:szCs w:val="20"/>
        </w:rPr>
        <w:t>, and their goal is to maximize the number of functions being called.</w:t>
      </w:r>
      <w:r w:rsidR="009E07FE">
        <w:rPr>
          <w:rFonts w:asciiTheme="majorHAnsi" w:hAnsiTheme="majorHAnsi" w:cstheme="majorHAnsi"/>
          <w:sz w:val="20"/>
          <w:szCs w:val="20"/>
        </w:rPr>
        <w:t xml:space="preserve">  </w:t>
      </w:r>
      <w:r w:rsidR="006E0FC9">
        <w:rPr>
          <w:rFonts w:asciiTheme="majorHAnsi" w:hAnsiTheme="majorHAnsi" w:cstheme="majorHAnsi"/>
          <w:sz w:val="20"/>
          <w:szCs w:val="20"/>
        </w:rPr>
        <w:t xml:space="preserve">In contrast to Artemis and our tool, </w:t>
      </w:r>
      <w:proofErr w:type="spellStart"/>
      <w:r w:rsidR="00F01FB7">
        <w:rPr>
          <w:rFonts w:asciiTheme="majorHAnsi" w:hAnsiTheme="majorHAnsi" w:cstheme="majorHAnsi"/>
          <w:sz w:val="20"/>
          <w:szCs w:val="20"/>
        </w:rPr>
        <w:t>Pythia</w:t>
      </w:r>
      <w:proofErr w:type="spellEnd"/>
      <w:r w:rsidR="00F01FB7">
        <w:rPr>
          <w:rFonts w:asciiTheme="majorHAnsi" w:hAnsiTheme="majorHAnsi" w:cstheme="majorHAnsi"/>
          <w:sz w:val="20"/>
          <w:szCs w:val="20"/>
        </w:rPr>
        <w:t xml:space="preserve"> is for regression testing</w:t>
      </w:r>
      <w:r w:rsidR="006E0FC9">
        <w:rPr>
          <w:rFonts w:asciiTheme="majorHAnsi" w:hAnsiTheme="majorHAnsi" w:cstheme="majorHAnsi"/>
          <w:sz w:val="20"/>
          <w:szCs w:val="20"/>
        </w:rPr>
        <w:t>; it</w:t>
      </w:r>
      <w:r w:rsidR="00F01FB7">
        <w:rPr>
          <w:rFonts w:asciiTheme="majorHAnsi" w:hAnsiTheme="majorHAnsi" w:cstheme="majorHAnsi"/>
          <w:sz w:val="20"/>
          <w:szCs w:val="20"/>
        </w:rPr>
        <w:t xml:space="preserve"> requires a previous version of bug free software, and also mandates that the current version has zero</w:t>
      </w:r>
      <w:r w:rsidR="00CB3536">
        <w:rPr>
          <w:rFonts w:asciiTheme="majorHAnsi" w:hAnsiTheme="majorHAnsi" w:cstheme="majorHAnsi"/>
          <w:sz w:val="20"/>
          <w:szCs w:val="20"/>
        </w:rPr>
        <w:t xml:space="preserve"> </w:t>
      </w:r>
      <w:r w:rsidR="00F01FB7">
        <w:rPr>
          <w:rFonts w:asciiTheme="majorHAnsi" w:hAnsiTheme="majorHAnsi" w:cstheme="majorHAnsi"/>
          <w:sz w:val="20"/>
          <w:szCs w:val="20"/>
        </w:rPr>
        <w:t xml:space="preserve">change </w:t>
      </w:r>
      <w:r w:rsidR="00CB3536">
        <w:rPr>
          <w:rFonts w:asciiTheme="majorHAnsi" w:hAnsiTheme="majorHAnsi" w:cstheme="majorHAnsi"/>
          <w:sz w:val="20"/>
          <w:szCs w:val="20"/>
        </w:rPr>
        <w:t xml:space="preserve">in both behavior and interface </w:t>
      </w:r>
      <w:r w:rsidR="00F01FB7">
        <w:rPr>
          <w:rFonts w:asciiTheme="majorHAnsi" w:hAnsiTheme="majorHAnsi" w:cstheme="majorHAnsi"/>
          <w:sz w:val="20"/>
          <w:szCs w:val="20"/>
        </w:rPr>
        <w:t xml:space="preserve">such that </w:t>
      </w:r>
      <w:r w:rsidR="006E0FC9">
        <w:rPr>
          <w:rFonts w:asciiTheme="majorHAnsi" w:hAnsiTheme="majorHAnsi" w:cstheme="majorHAnsi"/>
          <w:sz w:val="20"/>
          <w:szCs w:val="20"/>
        </w:rPr>
        <w:t>the same input always yields identical output.</w:t>
      </w:r>
      <w:r w:rsidR="003E7A60">
        <w:rPr>
          <w:rFonts w:asciiTheme="majorHAnsi" w:hAnsiTheme="majorHAnsi" w:cstheme="majorHAnsi"/>
          <w:sz w:val="20"/>
          <w:szCs w:val="20"/>
        </w:rPr>
        <w:t xml:space="preserve">  </w:t>
      </w:r>
      <w:r w:rsidR="00677444">
        <w:rPr>
          <w:rFonts w:asciiTheme="majorHAnsi" w:hAnsiTheme="majorHAnsi" w:cstheme="majorHAnsi"/>
          <w:sz w:val="20"/>
          <w:szCs w:val="20"/>
        </w:rPr>
        <w:t xml:space="preserve">When a software requires regression testing, it either has a bug fixed (violates the bug-free requirement) or has an improvement or a new feature implemented (may violate the zero change requirement).  An occasion when both </w:t>
      </w:r>
      <w:r w:rsidR="00B7341B">
        <w:rPr>
          <w:rFonts w:asciiTheme="majorHAnsi" w:hAnsiTheme="majorHAnsi" w:cstheme="majorHAnsi"/>
          <w:sz w:val="20"/>
          <w:szCs w:val="20"/>
        </w:rPr>
        <w:t xml:space="preserve">external </w:t>
      </w:r>
      <w:r w:rsidR="00677444">
        <w:rPr>
          <w:rFonts w:asciiTheme="majorHAnsi" w:hAnsiTheme="majorHAnsi" w:cstheme="majorHAnsi"/>
          <w:sz w:val="20"/>
          <w:szCs w:val="20"/>
        </w:rPr>
        <w:t xml:space="preserve">behavior and interface don’t </w:t>
      </w:r>
      <w:proofErr w:type="gramStart"/>
      <w:r w:rsidR="00677444">
        <w:rPr>
          <w:rFonts w:asciiTheme="majorHAnsi" w:hAnsiTheme="majorHAnsi" w:cstheme="majorHAnsi"/>
          <w:sz w:val="20"/>
          <w:szCs w:val="20"/>
        </w:rPr>
        <w:t>change,</w:t>
      </w:r>
      <w:proofErr w:type="gramEnd"/>
      <w:r w:rsidR="00677444">
        <w:rPr>
          <w:rFonts w:asciiTheme="majorHAnsi" w:hAnsiTheme="majorHAnsi" w:cstheme="majorHAnsi"/>
          <w:sz w:val="20"/>
          <w:szCs w:val="20"/>
        </w:rPr>
        <w:t xml:space="preserve"> is when a function’s </w:t>
      </w:r>
      <w:r w:rsidR="00B7341B">
        <w:rPr>
          <w:rFonts w:asciiTheme="majorHAnsi" w:hAnsiTheme="majorHAnsi" w:cstheme="majorHAnsi"/>
          <w:sz w:val="20"/>
          <w:szCs w:val="20"/>
        </w:rPr>
        <w:t xml:space="preserve">internal </w:t>
      </w:r>
      <w:r w:rsidR="00677444">
        <w:rPr>
          <w:rFonts w:asciiTheme="majorHAnsi" w:hAnsiTheme="majorHAnsi" w:cstheme="majorHAnsi"/>
          <w:sz w:val="20"/>
          <w:szCs w:val="20"/>
        </w:rPr>
        <w:t>implementation has changed for improving only performance.  Then, JavaScript applications are known to lack determinism</w:t>
      </w:r>
      <w:r w:rsidR="00A12DEA">
        <w:rPr>
          <w:rFonts w:asciiTheme="majorHAnsi" w:hAnsiTheme="majorHAnsi" w:cstheme="majorHAnsi"/>
          <w:sz w:val="20"/>
          <w:szCs w:val="20"/>
        </w:rPr>
        <w:t xml:space="preserve"> [</w:t>
      </w:r>
      <w:r w:rsidR="00B7341B">
        <w:rPr>
          <w:rFonts w:asciiTheme="majorHAnsi" w:hAnsiTheme="majorHAnsi" w:cstheme="majorHAnsi"/>
          <w:sz w:val="20"/>
          <w:szCs w:val="20"/>
        </w:rPr>
        <w:t>7], meaning the same source code is known to yield different outputs even for the same inputs.</w:t>
      </w:r>
      <w:r w:rsidR="00677444">
        <w:rPr>
          <w:rFonts w:asciiTheme="majorHAnsi" w:hAnsiTheme="majorHAnsi" w:cstheme="majorHAnsi"/>
          <w:sz w:val="20"/>
          <w:szCs w:val="20"/>
        </w:rPr>
        <w:t xml:space="preserve">  </w:t>
      </w:r>
      <w:r w:rsidR="009C1037">
        <w:rPr>
          <w:rFonts w:asciiTheme="majorHAnsi" w:hAnsiTheme="majorHAnsi" w:cstheme="majorHAnsi"/>
          <w:sz w:val="20"/>
          <w:szCs w:val="20"/>
        </w:rPr>
        <w:t>Moreover, w</w:t>
      </w:r>
      <w:r w:rsidR="003E7A60">
        <w:rPr>
          <w:rFonts w:asciiTheme="majorHAnsi" w:hAnsiTheme="majorHAnsi" w:cstheme="majorHAnsi"/>
          <w:sz w:val="20"/>
          <w:szCs w:val="20"/>
        </w:rPr>
        <w:t xml:space="preserve">hile </w:t>
      </w:r>
      <w:r w:rsidR="00023247">
        <w:rPr>
          <w:rFonts w:asciiTheme="majorHAnsi" w:hAnsiTheme="majorHAnsi" w:cstheme="majorHAnsi"/>
          <w:sz w:val="20"/>
          <w:szCs w:val="20"/>
        </w:rPr>
        <w:t xml:space="preserve">we aim to infer an HTML </w:t>
      </w:r>
      <w:r w:rsidR="00FF3FD4">
        <w:rPr>
          <w:rFonts w:asciiTheme="majorHAnsi" w:hAnsiTheme="majorHAnsi" w:cstheme="majorHAnsi"/>
          <w:sz w:val="20"/>
          <w:szCs w:val="20"/>
        </w:rPr>
        <w:t xml:space="preserve">input, </w:t>
      </w:r>
      <w:proofErr w:type="spellStart"/>
      <w:r w:rsidR="003E7A60">
        <w:rPr>
          <w:rFonts w:asciiTheme="majorHAnsi" w:hAnsiTheme="majorHAnsi" w:cstheme="majorHAnsi"/>
          <w:sz w:val="20"/>
          <w:szCs w:val="20"/>
        </w:rPr>
        <w:t>Pythia</w:t>
      </w:r>
      <w:proofErr w:type="spellEnd"/>
      <w:r w:rsidR="003E7A60">
        <w:rPr>
          <w:rFonts w:asciiTheme="majorHAnsi" w:hAnsiTheme="majorHAnsi" w:cstheme="majorHAnsi"/>
          <w:sz w:val="20"/>
          <w:szCs w:val="20"/>
        </w:rPr>
        <w:t xml:space="preserve"> uses the application’s existing </w:t>
      </w:r>
      <w:r w:rsidR="00FF3FD4">
        <w:rPr>
          <w:rFonts w:asciiTheme="majorHAnsi" w:hAnsiTheme="majorHAnsi" w:cstheme="majorHAnsi"/>
          <w:sz w:val="20"/>
          <w:szCs w:val="20"/>
        </w:rPr>
        <w:t xml:space="preserve">HTML </w:t>
      </w:r>
      <w:r w:rsidR="003E7A60">
        <w:rPr>
          <w:rFonts w:asciiTheme="majorHAnsi" w:hAnsiTheme="majorHAnsi" w:cstheme="majorHAnsi"/>
          <w:sz w:val="20"/>
          <w:szCs w:val="20"/>
        </w:rPr>
        <w:t>to unit test JavaScript functions.</w:t>
      </w:r>
    </w:p>
    <w:p w:rsidR="00706CCC" w:rsidRDefault="00706CCC" w:rsidP="00E028B0">
      <w:pPr>
        <w:pStyle w:val="Normal1"/>
        <w:spacing w:line="240" w:lineRule="auto"/>
        <w:rPr>
          <w:rFonts w:asciiTheme="majorHAnsi" w:hAnsiTheme="majorHAnsi" w:cstheme="majorHAnsi"/>
          <w:sz w:val="20"/>
          <w:szCs w:val="20"/>
        </w:rPr>
      </w:pPr>
    </w:p>
    <w:p w:rsidR="00244AC2" w:rsidRPr="00706CCC" w:rsidRDefault="00244AC2" w:rsidP="00E028B0">
      <w:pPr>
        <w:pStyle w:val="Normal1"/>
        <w:spacing w:line="240" w:lineRule="auto"/>
        <w:rPr>
          <w:rFonts w:asciiTheme="majorHAnsi" w:hAnsiTheme="majorHAnsi" w:cstheme="majorHAnsi"/>
          <w:sz w:val="20"/>
          <w:szCs w:val="20"/>
          <w:rPrChange w:id="312" w:author="root" w:date="2013-10-02T14:07:00Z">
            <w:rPr/>
          </w:rPrChange>
        </w:rPr>
      </w:pPr>
    </w:p>
    <w:p w:rsidR="00000000" w:rsidRDefault="00E7695C">
      <w:pPr>
        <w:pStyle w:val="Normal1"/>
        <w:spacing w:line="240" w:lineRule="auto"/>
        <w:pPrChange w:id="313" w:author="root" w:date="2013-10-02T09:38:00Z">
          <w:pPr>
            <w:pStyle w:val="Normal1"/>
          </w:pPr>
        </w:pPrChange>
      </w:pPr>
      <w:r>
        <w:rPr>
          <w:rFonts w:ascii="Calibri" w:eastAsia="Calibri" w:hAnsi="Calibri" w:cs="Calibri"/>
          <w:b/>
          <w:sz w:val="20"/>
        </w:rPr>
        <w:t xml:space="preserve">Challenges </w:t>
      </w:r>
    </w:p>
    <w:p w:rsidR="00000000" w:rsidRDefault="00E7695C">
      <w:pPr>
        <w:pStyle w:val="Normal1"/>
        <w:spacing w:line="240" w:lineRule="auto"/>
        <w:jc w:val="both"/>
        <w:rPr>
          <w:rFonts w:ascii="Calibri" w:eastAsia="Calibri" w:hAnsi="Calibri" w:cs="Calibri"/>
          <w:sz w:val="20"/>
        </w:rPr>
        <w:pPrChange w:id="314" w:author="root" w:date="2013-10-02T09:38:00Z">
          <w:pPr>
            <w:pStyle w:val="Normal1"/>
          </w:pPr>
        </w:pPrChange>
      </w:pPr>
      <w:del w:id="315" w:author="root" w:date="2013-10-02T11:29:00Z">
        <w:r w:rsidDel="00A81D53">
          <w:rPr>
            <w:rFonts w:ascii="Calibri" w:eastAsia="Calibri" w:hAnsi="Calibri" w:cs="Calibri"/>
            <w:sz w:val="20"/>
          </w:rPr>
          <w:delText xml:space="preserve">This </w:delText>
        </w:r>
      </w:del>
      <w:ins w:id="316" w:author="root" w:date="2013-10-02T11:29:00Z">
        <w:r w:rsidR="00A81D53">
          <w:rPr>
            <w:rFonts w:ascii="Calibri" w:eastAsia="Calibri" w:hAnsi="Calibri" w:cs="Calibri"/>
            <w:sz w:val="20"/>
          </w:rPr>
          <w:t xml:space="preserve">The </w:t>
        </w:r>
      </w:ins>
      <w:del w:id="317" w:author="root" w:date="2013-10-02T11:28:00Z">
        <w:r w:rsidDel="00A81D53">
          <w:rPr>
            <w:rFonts w:ascii="Calibri" w:eastAsia="Calibri" w:hAnsi="Calibri" w:cs="Calibri"/>
            <w:sz w:val="20"/>
          </w:rPr>
          <w:delText xml:space="preserve">section explores the </w:delText>
        </w:r>
      </w:del>
      <w:ins w:id="318" w:author="root" w:date="2013-10-02T11:28:00Z">
        <w:r w:rsidR="00A81D53">
          <w:rPr>
            <w:rFonts w:ascii="Calibri" w:eastAsia="Calibri" w:hAnsi="Calibri" w:cs="Calibri"/>
            <w:sz w:val="20"/>
          </w:rPr>
          <w:t xml:space="preserve">following are </w:t>
        </w:r>
      </w:ins>
      <w:r>
        <w:rPr>
          <w:rFonts w:ascii="Calibri" w:eastAsia="Calibri" w:hAnsi="Calibri" w:cs="Calibri"/>
          <w:sz w:val="20"/>
        </w:rPr>
        <w:t xml:space="preserve">challenges that we would encounter when </w:t>
      </w:r>
      <w:del w:id="319" w:author="root" w:date="2013-10-02T11:29:00Z">
        <w:r w:rsidDel="00A81D53">
          <w:rPr>
            <w:rFonts w:ascii="Calibri" w:eastAsia="Calibri" w:hAnsi="Calibri" w:cs="Calibri"/>
            <w:sz w:val="20"/>
          </w:rPr>
          <w:delText xml:space="preserve">analyzing the source code, and </w:delText>
        </w:r>
      </w:del>
      <w:r>
        <w:rPr>
          <w:rFonts w:ascii="Calibri" w:eastAsia="Calibri" w:hAnsi="Calibri" w:cs="Calibri"/>
          <w:sz w:val="20"/>
        </w:rPr>
        <w:t xml:space="preserve">generating an input HTML appropriate for driving the software through a specific </w:t>
      </w:r>
      <w:commentRangeStart w:id="320"/>
      <w:r>
        <w:rPr>
          <w:rFonts w:ascii="Calibri" w:eastAsia="Calibri" w:hAnsi="Calibri" w:cs="Calibri"/>
          <w:sz w:val="20"/>
        </w:rPr>
        <w:t>execution path</w:t>
      </w:r>
      <w:commentRangeEnd w:id="320"/>
      <w:r w:rsidR="00F75B1F">
        <w:rPr>
          <w:rStyle w:val="CommentReference"/>
          <w:rFonts w:asciiTheme="minorHAnsi" w:eastAsiaTheme="minorEastAsia" w:hAnsiTheme="minorHAnsi" w:cstheme="minorBidi"/>
          <w:color w:val="auto"/>
        </w:rPr>
        <w:commentReference w:id="320"/>
      </w:r>
      <w:r w:rsidR="00BF5E2A">
        <w:rPr>
          <w:rStyle w:val="CommentReference"/>
          <w:rFonts w:asciiTheme="minorHAnsi" w:eastAsiaTheme="minorEastAsia" w:hAnsiTheme="minorHAnsi" w:cstheme="minorBidi"/>
          <w:color w:val="auto"/>
        </w:rPr>
        <w:t>:</w:t>
      </w:r>
    </w:p>
    <w:p w:rsidR="00E647B4" w:rsidRDefault="00BF5E2A" w:rsidP="00E028B0">
      <w:pPr>
        <w:pStyle w:val="Normal1"/>
        <w:spacing w:line="240" w:lineRule="auto"/>
        <w:jc w:val="both"/>
      </w:pPr>
      <w:r>
        <w:rPr>
          <w:rFonts w:ascii="Calibri" w:eastAsia="Calibri" w:hAnsi="Calibri" w:cs="Calibri"/>
          <w:sz w:val="20"/>
        </w:rPr>
        <w:t xml:space="preserve">  </w:t>
      </w:r>
    </w:p>
    <w:p w:rsidR="00000000" w:rsidRDefault="00900C5C">
      <w:pPr>
        <w:pStyle w:val="Normal1"/>
        <w:spacing w:line="240" w:lineRule="auto"/>
        <w:jc w:val="both"/>
        <w:pPrChange w:id="321" w:author="root" w:date="2013-10-02T09:38:00Z">
          <w:pPr>
            <w:pStyle w:val="Normal1"/>
          </w:pPr>
        </w:pPrChange>
      </w:pPr>
      <w:r>
        <w:rPr>
          <w:rFonts w:ascii="Calibri" w:eastAsia="Calibri" w:hAnsi="Calibri" w:cs="Calibri"/>
          <w:b/>
          <w:sz w:val="20"/>
        </w:rPr>
        <w:t xml:space="preserve">Extracting constraints: </w:t>
      </w:r>
      <w:r w:rsidR="00FA5CC8">
        <w:rPr>
          <w:rFonts w:ascii="Calibri" w:eastAsia="Calibri" w:hAnsi="Calibri" w:cs="Calibri"/>
          <w:sz w:val="20"/>
        </w:rPr>
        <w:t>A</w:t>
      </w:r>
      <w:r w:rsidR="008329C1">
        <w:rPr>
          <w:rFonts w:ascii="Calibri" w:eastAsia="Calibri" w:hAnsi="Calibri" w:cs="Calibri"/>
          <w:sz w:val="20"/>
        </w:rPr>
        <w:t xml:space="preserve">ccesses and mutations </w:t>
      </w:r>
      <w:r w:rsidR="00FA5CC8">
        <w:rPr>
          <w:rFonts w:ascii="Calibri" w:eastAsia="Calibri" w:hAnsi="Calibri" w:cs="Calibri"/>
          <w:sz w:val="20"/>
        </w:rPr>
        <w:t xml:space="preserve">to HTML </w:t>
      </w:r>
      <w:r w:rsidR="008329C1">
        <w:rPr>
          <w:rFonts w:ascii="Calibri" w:eastAsia="Calibri" w:hAnsi="Calibri" w:cs="Calibri"/>
          <w:sz w:val="20"/>
        </w:rPr>
        <w:t xml:space="preserve">can </w:t>
      </w:r>
      <w:r w:rsidR="00E7695C">
        <w:rPr>
          <w:rFonts w:ascii="Calibri" w:eastAsia="Calibri" w:hAnsi="Calibri" w:cs="Calibri"/>
          <w:sz w:val="20"/>
        </w:rPr>
        <w:t>happen any</w:t>
      </w:r>
      <w:r w:rsidR="00FA5CC8">
        <w:rPr>
          <w:rFonts w:ascii="Calibri" w:eastAsia="Calibri" w:hAnsi="Calibri" w:cs="Calibri"/>
          <w:sz w:val="20"/>
        </w:rPr>
        <w:t xml:space="preserve"> time</w:t>
      </w:r>
      <w:r w:rsidR="00E7695C">
        <w:rPr>
          <w:rFonts w:ascii="Calibri" w:eastAsia="Calibri" w:hAnsi="Calibri" w:cs="Calibri"/>
          <w:sz w:val="20"/>
        </w:rPr>
        <w:t xml:space="preserve"> during</w:t>
      </w:r>
      <w:r w:rsidR="008329C1">
        <w:rPr>
          <w:rFonts w:ascii="Calibri" w:eastAsia="Calibri" w:hAnsi="Calibri" w:cs="Calibri"/>
          <w:sz w:val="20"/>
        </w:rPr>
        <w:t xml:space="preserve"> execution.   </w:t>
      </w:r>
      <w:r w:rsidR="00FA5CC8">
        <w:rPr>
          <w:rFonts w:ascii="Calibri" w:eastAsia="Calibri" w:hAnsi="Calibri" w:cs="Calibri"/>
          <w:sz w:val="20"/>
        </w:rPr>
        <w:t>Because JavaScript as a programming language is highly dynamic, static analysis is insufficient to detect and resolve DOM operations</w:t>
      </w:r>
      <w:r w:rsidR="0058535C">
        <w:rPr>
          <w:rFonts w:ascii="Calibri" w:eastAsia="Calibri" w:hAnsi="Calibri" w:cs="Calibri"/>
          <w:sz w:val="20"/>
        </w:rPr>
        <w:t xml:space="preserve"> [</w:t>
      </w:r>
      <w:r w:rsidR="00B0485C">
        <w:rPr>
          <w:rFonts w:ascii="Calibri" w:eastAsia="Calibri" w:hAnsi="Calibri" w:cs="Calibri"/>
          <w:sz w:val="20"/>
        </w:rPr>
        <w:t>7</w:t>
      </w:r>
      <w:r w:rsidR="0058535C">
        <w:rPr>
          <w:rFonts w:ascii="Calibri" w:eastAsia="Calibri" w:hAnsi="Calibri" w:cs="Calibri"/>
          <w:sz w:val="20"/>
        </w:rPr>
        <w:t>]</w:t>
      </w:r>
      <w:r w:rsidR="00FA5CC8">
        <w:rPr>
          <w:rFonts w:ascii="Calibri" w:eastAsia="Calibri" w:hAnsi="Calibri" w:cs="Calibri"/>
          <w:sz w:val="20"/>
        </w:rPr>
        <w:t>.</w:t>
      </w:r>
      <w:r w:rsidR="00E7695C">
        <w:rPr>
          <w:rFonts w:ascii="Calibri" w:eastAsia="Calibri" w:hAnsi="Calibri" w:cs="Calibri"/>
          <w:sz w:val="20"/>
        </w:rPr>
        <w:t xml:space="preserve">  </w:t>
      </w:r>
      <w:r w:rsidR="00FA5CC8">
        <w:rPr>
          <w:rFonts w:ascii="Calibri" w:eastAsia="Calibri" w:hAnsi="Calibri" w:cs="Calibri"/>
          <w:sz w:val="20"/>
        </w:rPr>
        <w:t>Indeed, authors of static techniques such as [</w:t>
      </w:r>
      <w:r w:rsidR="00B7341B">
        <w:rPr>
          <w:rFonts w:ascii="Calibri" w:eastAsia="Calibri" w:hAnsi="Calibri" w:cs="Calibri"/>
          <w:sz w:val="20"/>
        </w:rPr>
        <w:t>6</w:t>
      </w:r>
      <w:r w:rsidR="00FA5CC8">
        <w:rPr>
          <w:rFonts w:ascii="Calibri" w:eastAsia="Calibri" w:hAnsi="Calibri" w:cs="Calibri"/>
          <w:sz w:val="20"/>
        </w:rPr>
        <w:t>] and [</w:t>
      </w:r>
      <w:r w:rsidR="002E30FD">
        <w:rPr>
          <w:rFonts w:ascii="Calibri" w:eastAsia="Calibri" w:hAnsi="Calibri" w:cs="Calibri"/>
          <w:sz w:val="20"/>
        </w:rPr>
        <w:t>1</w:t>
      </w:r>
      <w:r w:rsidR="00B7341B">
        <w:rPr>
          <w:rFonts w:ascii="Calibri" w:eastAsia="Calibri" w:hAnsi="Calibri" w:cs="Calibri"/>
          <w:sz w:val="20"/>
        </w:rPr>
        <w:t>5</w:t>
      </w:r>
      <w:r w:rsidR="00FA5CC8">
        <w:rPr>
          <w:rFonts w:ascii="Calibri" w:eastAsia="Calibri" w:hAnsi="Calibri" w:cs="Calibri"/>
          <w:sz w:val="20"/>
        </w:rPr>
        <w:t xml:space="preserve">] report substantial gaps and false positives in their own work.  </w:t>
      </w:r>
      <w:r w:rsidR="00E7695C">
        <w:rPr>
          <w:rFonts w:ascii="Calibri" w:eastAsia="Calibri" w:hAnsi="Calibri" w:cs="Calibri"/>
          <w:sz w:val="20"/>
        </w:rPr>
        <w:t xml:space="preserve">Thus </w:t>
      </w:r>
      <w:r w:rsidR="00581028">
        <w:rPr>
          <w:rFonts w:ascii="Calibri" w:eastAsia="Calibri" w:hAnsi="Calibri" w:cs="Calibri"/>
          <w:sz w:val="20"/>
        </w:rPr>
        <w:t xml:space="preserve">dynamic </w:t>
      </w:r>
      <w:commentRangeStart w:id="322"/>
      <w:r w:rsidR="00E7695C">
        <w:rPr>
          <w:rFonts w:ascii="Calibri" w:eastAsia="Calibri" w:hAnsi="Calibri" w:cs="Calibri"/>
          <w:sz w:val="20"/>
        </w:rPr>
        <w:t xml:space="preserve">backward slicing </w:t>
      </w:r>
      <w:commentRangeEnd w:id="322"/>
      <w:r w:rsidR="00651F3F">
        <w:rPr>
          <w:rStyle w:val="CommentReference"/>
          <w:rFonts w:asciiTheme="minorHAnsi" w:eastAsiaTheme="minorEastAsia" w:hAnsiTheme="minorHAnsi" w:cstheme="minorBidi"/>
          <w:color w:val="auto"/>
        </w:rPr>
        <w:commentReference w:id="322"/>
      </w:r>
      <w:r w:rsidR="00E7695C">
        <w:rPr>
          <w:rFonts w:ascii="Calibri" w:eastAsia="Calibri" w:hAnsi="Calibri" w:cs="Calibri"/>
          <w:sz w:val="20"/>
        </w:rPr>
        <w:t xml:space="preserve">is required to extract the data flow of variables </w:t>
      </w:r>
      <w:r w:rsidR="00581028">
        <w:rPr>
          <w:rFonts w:ascii="Calibri" w:eastAsia="Calibri" w:hAnsi="Calibri" w:cs="Calibri"/>
          <w:sz w:val="20"/>
        </w:rPr>
        <w:t xml:space="preserve">during runtime </w:t>
      </w:r>
      <w:r w:rsidR="00E7695C">
        <w:rPr>
          <w:rFonts w:ascii="Calibri" w:eastAsia="Calibri" w:hAnsi="Calibri" w:cs="Calibri"/>
          <w:sz w:val="20"/>
        </w:rPr>
        <w:t xml:space="preserve">and determine what types of DOM operations are involved in branching a condition.  </w:t>
      </w:r>
      <w:del w:id="323" w:author="Ali Mesbah" w:date="2013-10-01T16:02:00Z">
        <w:r w:rsidR="00E7695C" w:rsidDel="007A2209">
          <w:rPr>
            <w:rFonts w:ascii="Calibri" w:eastAsia="Calibri" w:hAnsi="Calibri" w:cs="Calibri"/>
            <w:sz w:val="20"/>
          </w:rPr>
          <w:delText xml:space="preserve">  </w:delText>
        </w:r>
      </w:del>
      <w:r w:rsidR="00E7695C">
        <w:rPr>
          <w:rFonts w:ascii="Calibri" w:eastAsia="Calibri" w:hAnsi="Calibri" w:cs="Calibri"/>
          <w:sz w:val="20"/>
        </w:rPr>
        <w:t>For example, a JavaScript program can have</w:t>
      </w:r>
    </w:p>
    <w:p w:rsidR="00000000" w:rsidRDefault="00DE0F3A">
      <w:pPr>
        <w:pStyle w:val="Normal1"/>
        <w:numPr>
          <w:ilvl w:val="0"/>
          <w:numId w:val="4"/>
        </w:numPr>
        <w:spacing w:line="240" w:lineRule="auto"/>
        <w:ind w:hanging="359"/>
        <w:contextualSpacing/>
        <w:rPr>
          <w:ins w:id="324" w:author="Ali Mesbah" w:date="2013-10-01T16:02:00Z"/>
          <w:rFonts w:ascii="Courier New" w:eastAsia="Calibri" w:hAnsi="Courier New" w:cs="Courier New"/>
          <w:sz w:val="20"/>
        </w:rPr>
        <w:pPrChange w:id="325" w:author="root" w:date="2013-10-02T09:38:00Z">
          <w:pPr>
            <w:pStyle w:val="Normal1"/>
            <w:numPr>
              <w:numId w:val="4"/>
            </w:numPr>
            <w:ind w:left="720" w:hanging="359"/>
            <w:contextualSpacing/>
          </w:pPr>
        </w:pPrChange>
      </w:pPr>
      <w:proofErr w:type="spellStart"/>
      <w:r>
        <w:rPr>
          <w:rFonts w:ascii="Courier New" w:eastAsia="Calibri" w:hAnsi="Courier New" w:cs="Courier New"/>
          <w:sz w:val="20"/>
        </w:rPr>
        <w:t>nodeY</w:t>
      </w:r>
      <w:proofErr w:type="spellEnd"/>
      <w:r>
        <w:rPr>
          <w:rFonts w:ascii="Courier New" w:eastAsia="Calibri" w:hAnsi="Courier New" w:cs="Courier New"/>
          <w:sz w:val="20"/>
        </w:rPr>
        <w:t xml:space="preserve"> = </w:t>
      </w:r>
      <w:proofErr w:type="spellStart"/>
      <w:r>
        <w:rPr>
          <w:rFonts w:ascii="Courier New" w:eastAsia="Calibri" w:hAnsi="Courier New" w:cs="Courier New"/>
          <w:sz w:val="20"/>
        </w:rPr>
        <w:t>nodeX.parentElement</w:t>
      </w:r>
      <w:proofErr w:type="spellEnd"/>
      <w:r>
        <w:rPr>
          <w:rFonts w:ascii="Courier New" w:eastAsia="Calibri" w:hAnsi="Courier New" w:cs="Courier New"/>
          <w:sz w:val="20"/>
        </w:rPr>
        <w:t xml:space="preserve"> </w:t>
      </w:r>
      <w:r w:rsidR="00673057" w:rsidRPr="00DE0F3A">
        <w:rPr>
          <w:rFonts w:asciiTheme="majorHAnsi" w:eastAsia="Calibri" w:hAnsiTheme="majorHAnsi" w:cstheme="majorHAnsi"/>
          <w:sz w:val="20"/>
        </w:rPr>
        <w:t xml:space="preserve">// only dynamic backward slicing can tell if </w:t>
      </w:r>
      <w:proofErr w:type="spellStart"/>
      <w:r w:rsidR="00673057" w:rsidRPr="00DE0F3A">
        <w:rPr>
          <w:rFonts w:asciiTheme="majorHAnsi" w:eastAsia="Calibri" w:hAnsiTheme="majorHAnsi" w:cstheme="majorHAnsi"/>
          <w:sz w:val="20"/>
        </w:rPr>
        <w:t>nodeX</w:t>
      </w:r>
      <w:proofErr w:type="spellEnd"/>
      <w:r w:rsidR="00673057" w:rsidRPr="00DE0F3A">
        <w:rPr>
          <w:rFonts w:asciiTheme="majorHAnsi" w:eastAsia="Calibri" w:hAnsiTheme="majorHAnsi" w:cstheme="majorHAnsi"/>
          <w:sz w:val="20"/>
        </w:rPr>
        <w:t xml:space="preserve"> is a DOM </w:t>
      </w:r>
    </w:p>
    <w:p w:rsidR="00000000" w:rsidRDefault="000A72B6">
      <w:pPr>
        <w:pStyle w:val="Normal1"/>
        <w:numPr>
          <w:ilvl w:val="0"/>
          <w:numId w:val="4"/>
        </w:numPr>
        <w:spacing w:line="240" w:lineRule="auto"/>
        <w:ind w:hanging="359"/>
        <w:contextualSpacing/>
        <w:rPr>
          <w:rFonts w:asciiTheme="majorHAnsi" w:eastAsia="Calibri" w:hAnsiTheme="majorHAnsi" w:cstheme="majorHAnsi"/>
          <w:sz w:val="20"/>
        </w:rPr>
        <w:pPrChange w:id="326" w:author="root" w:date="2013-10-02T09:38:00Z">
          <w:pPr>
            <w:pStyle w:val="Normal1"/>
            <w:numPr>
              <w:numId w:val="4"/>
            </w:numPr>
            <w:ind w:left="720" w:hanging="359"/>
            <w:contextualSpacing/>
          </w:pPr>
        </w:pPrChange>
      </w:pPr>
      <w:ins w:id="327" w:author="Ali Mesbah" w:date="2013-10-01T16:02:00Z">
        <w:r w:rsidRPr="00DE0F3A">
          <w:rPr>
            <w:rFonts w:ascii="Courier New" w:eastAsia="Calibri" w:hAnsi="Courier New" w:cs="Courier New"/>
            <w:sz w:val="20"/>
          </w:rPr>
          <w:t>…</w:t>
        </w:r>
      </w:ins>
      <w:r w:rsidR="00673057" w:rsidRPr="00DE0F3A">
        <w:rPr>
          <w:rFonts w:ascii="Courier New" w:eastAsia="Calibri" w:hAnsi="Courier New" w:cs="Courier New"/>
          <w:sz w:val="20"/>
        </w:rPr>
        <w:t xml:space="preserve">   </w:t>
      </w:r>
      <w:r w:rsidR="00673057" w:rsidRPr="00DE0F3A">
        <w:rPr>
          <w:rFonts w:ascii="Courier New" w:eastAsia="Calibri" w:hAnsi="Courier New" w:cs="Courier New"/>
          <w:sz w:val="20"/>
        </w:rPr>
        <w:tab/>
      </w:r>
      <w:r w:rsidR="00673057" w:rsidRPr="00DE0F3A">
        <w:rPr>
          <w:rFonts w:ascii="Courier New" w:eastAsia="Calibri" w:hAnsi="Courier New" w:cs="Courier New"/>
          <w:sz w:val="20"/>
        </w:rPr>
        <w:tab/>
      </w:r>
      <w:r w:rsidR="00673057" w:rsidRPr="00DE0F3A">
        <w:rPr>
          <w:rFonts w:ascii="Courier New" w:eastAsia="Calibri" w:hAnsi="Courier New" w:cs="Courier New"/>
          <w:sz w:val="20"/>
        </w:rPr>
        <w:tab/>
      </w:r>
      <w:r w:rsidR="00673057" w:rsidRPr="00DE0F3A">
        <w:rPr>
          <w:rFonts w:ascii="Courier New" w:eastAsia="Calibri" w:hAnsi="Courier New" w:cs="Courier New"/>
          <w:sz w:val="20"/>
        </w:rPr>
        <w:tab/>
      </w:r>
      <w:r w:rsidR="00DE0F3A">
        <w:rPr>
          <w:rFonts w:ascii="Courier New" w:eastAsia="Calibri" w:hAnsi="Courier New" w:cs="Courier New"/>
          <w:sz w:val="20"/>
        </w:rPr>
        <w:t xml:space="preserve">    </w:t>
      </w:r>
      <w:r w:rsidR="00673057" w:rsidRPr="00DE0F3A">
        <w:rPr>
          <w:rFonts w:asciiTheme="majorHAnsi" w:eastAsia="Calibri" w:hAnsiTheme="majorHAnsi" w:cstheme="majorHAnsi"/>
          <w:sz w:val="20"/>
        </w:rPr>
        <w:t xml:space="preserve">// </w:t>
      </w:r>
      <w:r w:rsidR="00DE0F3A">
        <w:rPr>
          <w:rFonts w:asciiTheme="majorHAnsi" w:eastAsia="Calibri" w:hAnsiTheme="majorHAnsi" w:cstheme="majorHAnsi"/>
          <w:sz w:val="20"/>
        </w:rPr>
        <w:t xml:space="preserve">element, </w:t>
      </w:r>
      <w:r w:rsidR="00673057" w:rsidRPr="00DE0F3A">
        <w:rPr>
          <w:rFonts w:asciiTheme="majorHAnsi" w:eastAsia="Calibri" w:hAnsiTheme="majorHAnsi" w:cstheme="majorHAnsi"/>
          <w:sz w:val="20"/>
        </w:rPr>
        <w:t>or an ordinary object</w:t>
      </w:r>
    </w:p>
    <w:p w:rsidR="00000000" w:rsidRDefault="00E7695C">
      <w:pPr>
        <w:pStyle w:val="Normal1"/>
        <w:numPr>
          <w:ilvl w:val="0"/>
          <w:numId w:val="4"/>
        </w:numPr>
        <w:spacing w:line="240" w:lineRule="auto"/>
        <w:ind w:hanging="359"/>
        <w:contextualSpacing/>
        <w:rPr>
          <w:rFonts w:ascii="Courier New" w:eastAsia="Calibri" w:hAnsi="Courier New" w:cs="Courier New"/>
          <w:sz w:val="20"/>
        </w:rPr>
        <w:pPrChange w:id="328" w:author="root" w:date="2013-10-02T09:38:00Z">
          <w:pPr>
            <w:pStyle w:val="Normal1"/>
            <w:numPr>
              <w:numId w:val="4"/>
            </w:numPr>
            <w:ind w:left="720" w:hanging="359"/>
            <w:contextualSpacing/>
          </w:pPr>
        </w:pPrChange>
      </w:pPr>
      <w:r w:rsidRPr="00DE0F3A">
        <w:rPr>
          <w:rFonts w:ascii="Courier New" w:eastAsia="Calibri" w:hAnsi="Courier New" w:cs="Courier New"/>
          <w:sz w:val="20"/>
        </w:rPr>
        <w:t>if (</w:t>
      </w:r>
      <w:proofErr w:type="spellStart"/>
      <w:r w:rsidRPr="00DE0F3A">
        <w:rPr>
          <w:rFonts w:ascii="Courier New" w:eastAsia="Calibri" w:hAnsi="Courier New" w:cs="Courier New"/>
          <w:sz w:val="20"/>
        </w:rPr>
        <w:t>nodeZ</w:t>
      </w:r>
      <w:proofErr w:type="spellEnd"/>
      <w:r w:rsidRPr="00DE0F3A">
        <w:rPr>
          <w:rFonts w:ascii="Courier New" w:eastAsia="Calibri" w:hAnsi="Courier New" w:cs="Courier New"/>
          <w:sz w:val="20"/>
        </w:rPr>
        <w:t xml:space="preserve"> === </w:t>
      </w:r>
      <w:proofErr w:type="spellStart"/>
      <w:r w:rsidRPr="00DE0F3A">
        <w:rPr>
          <w:rFonts w:ascii="Courier New" w:eastAsia="Calibri" w:hAnsi="Courier New" w:cs="Courier New"/>
          <w:sz w:val="20"/>
        </w:rPr>
        <w:t>nodeY.parentElement</w:t>
      </w:r>
      <w:proofErr w:type="spellEnd"/>
      <w:r w:rsidRPr="00DE0F3A">
        <w:rPr>
          <w:rFonts w:ascii="Courier New" w:eastAsia="Calibri" w:hAnsi="Courier New" w:cs="Courier New"/>
          <w:sz w:val="20"/>
        </w:rPr>
        <w:t>)</w:t>
      </w:r>
      <w:r w:rsidR="00673057" w:rsidRPr="00DE0F3A">
        <w:rPr>
          <w:rFonts w:ascii="Courier New" w:eastAsia="Calibri" w:hAnsi="Courier New" w:cs="Courier New"/>
          <w:sz w:val="20"/>
        </w:rPr>
        <w:t xml:space="preserve"> </w:t>
      </w:r>
    </w:p>
    <w:p w:rsidR="00000000" w:rsidRDefault="00BA0235">
      <w:pPr>
        <w:pStyle w:val="Normal1"/>
        <w:spacing w:line="240" w:lineRule="auto"/>
        <w:rPr>
          <w:ins w:id="329" w:author="Ali Mesbah" w:date="2013-10-01T16:02:00Z"/>
          <w:rFonts w:ascii="Calibri" w:eastAsia="Calibri" w:hAnsi="Calibri" w:cs="Calibri"/>
          <w:sz w:val="20"/>
        </w:rPr>
        <w:pPrChange w:id="330" w:author="root" w:date="2013-10-02T09:38:00Z">
          <w:pPr>
            <w:pStyle w:val="Normal1"/>
          </w:pPr>
        </w:pPrChange>
      </w:pPr>
    </w:p>
    <w:p w:rsidR="00000000" w:rsidRDefault="00E7695C">
      <w:pPr>
        <w:pStyle w:val="Normal1"/>
        <w:spacing w:line="240" w:lineRule="auto"/>
        <w:rPr>
          <w:rFonts w:ascii="Calibri" w:eastAsia="Calibri" w:hAnsi="Calibri" w:cs="Calibri"/>
          <w:sz w:val="20"/>
        </w:rPr>
        <w:pPrChange w:id="331" w:author="root" w:date="2013-10-02T09:38:00Z">
          <w:pPr>
            <w:pStyle w:val="Normal1"/>
          </w:pPr>
        </w:pPrChange>
      </w:pPr>
      <w:r>
        <w:rPr>
          <w:rFonts w:ascii="Calibri" w:eastAsia="Calibri" w:hAnsi="Calibri" w:cs="Calibri"/>
          <w:sz w:val="20"/>
        </w:rPr>
        <w:t>Thus in the input HTML, node Z has to be node X’s grandparent.  Node Y is only an intermediate</w:t>
      </w:r>
      <w:ins w:id="332" w:author="Ali Mesbah" w:date="2013-10-01T16:03:00Z">
        <w:r w:rsidR="003D10EE">
          <w:rPr>
            <w:rFonts w:ascii="Calibri" w:eastAsia="Calibri" w:hAnsi="Calibri" w:cs="Calibri"/>
            <w:sz w:val="20"/>
          </w:rPr>
          <w:t xml:space="preserve"> node</w:t>
        </w:r>
      </w:ins>
      <w:r>
        <w:rPr>
          <w:rFonts w:ascii="Calibri" w:eastAsia="Calibri" w:hAnsi="Calibri" w:cs="Calibri"/>
          <w:sz w:val="20"/>
        </w:rPr>
        <w:t xml:space="preserve">.  </w:t>
      </w:r>
    </w:p>
    <w:p w:rsidR="00FA5CC8" w:rsidRDefault="00FA5CC8" w:rsidP="00E028B0">
      <w:pPr>
        <w:pStyle w:val="Normal1"/>
        <w:spacing w:line="240" w:lineRule="auto"/>
      </w:pPr>
    </w:p>
    <w:p w:rsidR="00000000" w:rsidRDefault="00E7695C">
      <w:pPr>
        <w:pStyle w:val="Normal1"/>
        <w:spacing w:line="240" w:lineRule="auto"/>
        <w:jc w:val="both"/>
        <w:rPr>
          <w:rFonts w:ascii="Calibri" w:eastAsia="Calibri" w:hAnsi="Calibri" w:cs="Calibri"/>
          <w:sz w:val="20"/>
        </w:rPr>
        <w:pPrChange w:id="333" w:author="root" w:date="2013-10-02T09:38:00Z">
          <w:pPr>
            <w:pStyle w:val="Normal1"/>
          </w:pPr>
        </w:pPrChange>
      </w:pPr>
      <w:proofErr w:type="gramStart"/>
      <w:r>
        <w:rPr>
          <w:rFonts w:ascii="Calibri" w:eastAsia="Calibri" w:hAnsi="Calibri" w:cs="Calibri"/>
          <w:b/>
          <w:sz w:val="20"/>
        </w:rPr>
        <w:t>Solving interdependent constraints across multiple condition</w:t>
      </w:r>
      <w:del w:id="334" w:author="root" w:date="2013-10-02T14:10:00Z">
        <w:r w:rsidDel="00EF2FE2">
          <w:rPr>
            <w:rFonts w:ascii="Calibri" w:eastAsia="Calibri" w:hAnsi="Calibri" w:cs="Calibri"/>
            <w:b/>
            <w:sz w:val="20"/>
          </w:rPr>
          <w:delText>al statements</w:delText>
        </w:r>
      </w:del>
      <w:ins w:id="335" w:author="root" w:date="2013-10-02T14:10:00Z">
        <w:r w:rsidR="00EF2FE2">
          <w:rPr>
            <w:rFonts w:ascii="Calibri" w:eastAsia="Calibri" w:hAnsi="Calibri" w:cs="Calibri"/>
            <w:b/>
            <w:sz w:val="20"/>
          </w:rPr>
          <w:t>s</w:t>
        </w:r>
      </w:ins>
      <w:r>
        <w:rPr>
          <w:rFonts w:ascii="Calibri" w:eastAsia="Calibri" w:hAnsi="Calibri" w:cs="Calibri"/>
          <w:b/>
          <w:sz w:val="20"/>
        </w:rPr>
        <w:t xml:space="preserve">: </w:t>
      </w:r>
      <w:r>
        <w:rPr>
          <w:rFonts w:ascii="Calibri" w:eastAsia="Calibri" w:hAnsi="Calibri" w:cs="Calibri"/>
          <w:sz w:val="20"/>
        </w:rPr>
        <w:t xml:space="preserve">A software </w:t>
      </w:r>
      <w:ins w:id="336" w:author="Ali Mesbah" w:date="2013-10-01T16:04:00Z">
        <w:r w:rsidR="0088438A">
          <w:rPr>
            <w:rFonts w:ascii="Calibri" w:eastAsia="Calibri" w:hAnsi="Calibri" w:cs="Calibri"/>
            <w:sz w:val="20"/>
          </w:rPr>
          <w:t xml:space="preserve">system </w:t>
        </w:r>
      </w:ins>
      <w:r>
        <w:rPr>
          <w:rFonts w:ascii="Calibri" w:eastAsia="Calibri" w:hAnsi="Calibri" w:cs="Calibri"/>
          <w:sz w:val="20"/>
        </w:rPr>
        <w:t>usually has multiple conditional statements.</w:t>
      </w:r>
      <w:proofErr w:type="gramEnd"/>
      <w:r>
        <w:rPr>
          <w:rFonts w:ascii="Calibri" w:eastAsia="Calibri" w:hAnsi="Calibri" w:cs="Calibri"/>
          <w:sz w:val="20"/>
        </w:rPr>
        <w:t xml:space="preserve">  The constraints in branching one conditional statement may be interdependent with the constraints in branching another.  For example, a JavaScript program can have two conditional statements</w:t>
      </w:r>
    </w:p>
    <w:p w:rsidR="00000000" w:rsidRDefault="007977AC">
      <w:pPr>
        <w:pStyle w:val="Normal1"/>
        <w:numPr>
          <w:ilvl w:val="0"/>
          <w:numId w:val="5"/>
        </w:numPr>
        <w:spacing w:line="240" w:lineRule="auto"/>
        <w:ind w:hanging="359"/>
        <w:contextualSpacing/>
        <w:rPr>
          <w:rFonts w:ascii="Courier New" w:eastAsia="Calibri" w:hAnsi="Courier New" w:cs="Courier New"/>
          <w:sz w:val="20"/>
          <w:rPrChange w:id="337" w:author="Ali Mesbah" w:date="2013-10-01T16:04:00Z">
            <w:rPr>
              <w:rFonts w:ascii="Calibri" w:eastAsia="Calibri" w:hAnsi="Calibri" w:cs="Calibri"/>
              <w:sz w:val="20"/>
            </w:rPr>
          </w:rPrChange>
        </w:rPr>
        <w:pPrChange w:id="338" w:author="root" w:date="2013-10-02T09:38:00Z">
          <w:pPr>
            <w:pStyle w:val="Normal1"/>
            <w:numPr>
              <w:numId w:val="5"/>
            </w:numPr>
            <w:ind w:left="720" w:hanging="359"/>
            <w:contextualSpacing/>
          </w:pPr>
        </w:pPrChange>
      </w:pPr>
      <w:r w:rsidRPr="007977AC">
        <w:rPr>
          <w:rFonts w:ascii="Courier New" w:eastAsia="Calibri" w:hAnsi="Courier New" w:cs="Courier New"/>
          <w:sz w:val="20"/>
          <w:rPrChange w:id="339" w:author="Ali Mesbah" w:date="2013-10-01T16:04:00Z">
            <w:rPr>
              <w:rFonts w:ascii="Calibri" w:eastAsia="Calibri" w:hAnsi="Calibri" w:cs="Calibri"/>
              <w:sz w:val="20"/>
              <w:szCs w:val="18"/>
            </w:rPr>
          </w:rPrChange>
        </w:rPr>
        <w:t xml:space="preserve">if (node0 === </w:t>
      </w:r>
      <w:proofErr w:type="spellStart"/>
      <w:r w:rsidRPr="007977AC">
        <w:rPr>
          <w:rFonts w:ascii="Courier New" w:eastAsia="Calibri" w:hAnsi="Courier New" w:cs="Courier New"/>
          <w:sz w:val="20"/>
          <w:rPrChange w:id="340" w:author="Ali Mesbah" w:date="2013-10-01T16:04:00Z">
            <w:rPr>
              <w:rFonts w:ascii="Calibri" w:eastAsia="Calibri" w:hAnsi="Calibri" w:cs="Calibri"/>
              <w:sz w:val="20"/>
              <w:szCs w:val="18"/>
            </w:rPr>
          </w:rPrChange>
        </w:rPr>
        <w:t>nodeA.firstChild</w:t>
      </w:r>
      <w:proofErr w:type="spellEnd"/>
      <w:ins w:id="341" w:author="Ali Mesbah" w:date="2013-10-01T16:04:00Z">
        <w:r w:rsidRPr="007977AC">
          <w:rPr>
            <w:rFonts w:ascii="Courier New" w:eastAsia="Calibri" w:hAnsi="Courier New" w:cs="Courier New"/>
            <w:sz w:val="20"/>
            <w:rPrChange w:id="342" w:author="Ali Mesbah" w:date="2013-10-01T16:04:00Z">
              <w:rPr>
                <w:rFonts w:ascii="Calibri" w:eastAsia="Calibri" w:hAnsi="Calibri" w:cs="Calibri"/>
                <w:sz w:val="20"/>
                <w:szCs w:val="18"/>
              </w:rPr>
            </w:rPrChange>
          </w:rPr>
          <w:t xml:space="preserve"> </w:t>
        </w:r>
      </w:ins>
      <w:del w:id="343" w:author="Ali Mesbah" w:date="2013-10-01T16:04:00Z">
        <w:r w:rsidRPr="007977AC">
          <w:rPr>
            <w:rFonts w:ascii="Courier New" w:eastAsia="Calibri" w:hAnsi="Courier New" w:cs="Courier New"/>
            <w:sz w:val="20"/>
            <w:rPrChange w:id="344" w:author="Ali Mesbah" w:date="2013-10-01T16:04:00Z">
              <w:rPr>
                <w:rFonts w:ascii="Calibri" w:eastAsia="Calibri" w:hAnsi="Calibri" w:cs="Calibri"/>
                <w:sz w:val="20"/>
                <w:szCs w:val="18"/>
              </w:rPr>
            </w:rPrChange>
          </w:rPr>
          <w:tab/>
        </w:r>
        <w:r w:rsidRPr="007977AC">
          <w:rPr>
            <w:rFonts w:ascii="Courier New" w:eastAsia="Calibri" w:hAnsi="Courier New" w:cs="Courier New"/>
            <w:sz w:val="20"/>
            <w:rPrChange w:id="345" w:author="Ali Mesbah" w:date="2013-10-01T16:04:00Z">
              <w:rPr>
                <w:rFonts w:ascii="Calibri" w:eastAsia="Calibri" w:hAnsi="Calibri" w:cs="Calibri"/>
                <w:sz w:val="20"/>
                <w:szCs w:val="18"/>
              </w:rPr>
            </w:rPrChange>
          </w:rPr>
          <w:tab/>
        </w:r>
      </w:del>
      <w:r w:rsidRPr="007977AC">
        <w:rPr>
          <w:rFonts w:ascii="Courier New" w:eastAsia="Calibri" w:hAnsi="Courier New" w:cs="Courier New"/>
          <w:sz w:val="20"/>
          <w:rPrChange w:id="346" w:author="Ali Mesbah" w:date="2013-10-01T16:04:00Z">
            <w:rPr>
              <w:rFonts w:ascii="Calibri" w:eastAsia="Calibri" w:hAnsi="Calibri" w:cs="Calibri"/>
              <w:sz w:val="20"/>
              <w:szCs w:val="18"/>
            </w:rPr>
          </w:rPrChange>
        </w:rPr>
        <w:t xml:space="preserve">|| </w:t>
      </w:r>
      <w:del w:id="347" w:author="Ali Mesbah" w:date="2013-10-01T16:04:00Z">
        <w:r w:rsidRPr="007977AC">
          <w:rPr>
            <w:rFonts w:ascii="Courier New" w:eastAsia="Calibri" w:hAnsi="Courier New" w:cs="Courier New"/>
            <w:sz w:val="20"/>
            <w:rPrChange w:id="348" w:author="Ali Mesbah" w:date="2013-10-01T16:04:00Z">
              <w:rPr>
                <w:rFonts w:ascii="Calibri" w:eastAsia="Calibri" w:hAnsi="Calibri" w:cs="Calibri"/>
                <w:sz w:val="20"/>
                <w:szCs w:val="18"/>
              </w:rPr>
            </w:rPrChange>
          </w:rPr>
          <w:tab/>
        </w:r>
      </w:del>
      <w:r w:rsidRPr="007977AC">
        <w:rPr>
          <w:rFonts w:ascii="Courier New" w:eastAsia="Calibri" w:hAnsi="Courier New" w:cs="Courier New"/>
          <w:sz w:val="20"/>
          <w:rPrChange w:id="349" w:author="Ali Mesbah" w:date="2013-10-01T16:04:00Z">
            <w:rPr>
              <w:rFonts w:ascii="Calibri" w:eastAsia="Calibri" w:hAnsi="Calibri" w:cs="Calibri"/>
              <w:sz w:val="20"/>
              <w:szCs w:val="18"/>
            </w:rPr>
          </w:rPrChange>
        </w:rPr>
        <w:t xml:space="preserve">node0 === </w:t>
      </w:r>
      <w:proofErr w:type="spellStart"/>
      <w:r w:rsidRPr="007977AC">
        <w:rPr>
          <w:rFonts w:ascii="Courier New" w:eastAsia="Calibri" w:hAnsi="Courier New" w:cs="Courier New"/>
          <w:sz w:val="20"/>
          <w:rPrChange w:id="350" w:author="Ali Mesbah" w:date="2013-10-01T16:04:00Z">
            <w:rPr>
              <w:rFonts w:ascii="Calibri" w:eastAsia="Calibri" w:hAnsi="Calibri" w:cs="Calibri"/>
              <w:sz w:val="20"/>
              <w:szCs w:val="18"/>
            </w:rPr>
          </w:rPrChange>
        </w:rPr>
        <w:t>nodeB.lastChild</w:t>
      </w:r>
      <w:proofErr w:type="spellEnd"/>
      <w:r w:rsidRPr="007977AC">
        <w:rPr>
          <w:rFonts w:ascii="Courier New" w:eastAsia="Calibri" w:hAnsi="Courier New" w:cs="Courier New"/>
          <w:sz w:val="20"/>
          <w:rPrChange w:id="351" w:author="Ali Mesbah" w:date="2013-10-01T16:04:00Z">
            <w:rPr>
              <w:rFonts w:ascii="Calibri" w:eastAsia="Calibri" w:hAnsi="Calibri" w:cs="Calibri"/>
              <w:sz w:val="20"/>
              <w:szCs w:val="18"/>
            </w:rPr>
          </w:rPrChange>
        </w:rPr>
        <w:t>)</w:t>
      </w:r>
    </w:p>
    <w:p w:rsidR="00000000" w:rsidRDefault="007977AC">
      <w:pPr>
        <w:pStyle w:val="Normal1"/>
        <w:numPr>
          <w:ilvl w:val="0"/>
          <w:numId w:val="5"/>
        </w:numPr>
        <w:spacing w:line="240" w:lineRule="auto"/>
        <w:ind w:hanging="359"/>
        <w:contextualSpacing/>
        <w:rPr>
          <w:rFonts w:ascii="Courier New" w:eastAsia="Calibri" w:hAnsi="Courier New" w:cs="Courier New"/>
          <w:sz w:val="20"/>
          <w:rPrChange w:id="352" w:author="Ali Mesbah" w:date="2013-10-01T16:04:00Z">
            <w:rPr>
              <w:rFonts w:ascii="Calibri" w:eastAsia="Calibri" w:hAnsi="Calibri" w:cs="Calibri"/>
              <w:sz w:val="20"/>
            </w:rPr>
          </w:rPrChange>
        </w:rPr>
        <w:pPrChange w:id="353" w:author="root" w:date="2013-10-02T09:38:00Z">
          <w:pPr>
            <w:pStyle w:val="Normal1"/>
            <w:numPr>
              <w:numId w:val="5"/>
            </w:numPr>
            <w:ind w:left="720" w:hanging="359"/>
            <w:contextualSpacing/>
          </w:pPr>
        </w:pPrChange>
      </w:pPr>
      <w:r w:rsidRPr="007977AC">
        <w:rPr>
          <w:rFonts w:ascii="Courier New" w:eastAsia="Calibri" w:hAnsi="Courier New" w:cs="Courier New"/>
          <w:sz w:val="20"/>
          <w:rPrChange w:id="354" w:author="Ali Mesbah" w:date="2013-10-01T16:04:00Z">
            <w:rPr>
              <w:rFonts w:ascii="Calibri" w:eastAsia="Calibri" w:hAnsi="Calibri" w:cs="Calibri"/>
              <w:sz w:val="20"/>
              <w:szCs w:val="18"/>
            </w:rPr>
          </w:rPrChange>
        </w:rPr>
        <w:t xml:space="preserve">if (node0 === </w:t>
      </w:r>
      <w:proofErr w:type="spellStart"/>
      <w:r w:rsidRPr="007977AC">
        <w:rPr>
          <w:rFonts w:ascii="Courier New" w:eastAsia="Calibri" w:hAnsi="Courier New" w:cs="Courier New"/>
          <w:sz w:val="20"/>
          <w:rPrChange w:id="355" w:author="Ali Mesbah" w:date="2013-10-01T16:04:00Z">
            <w:rPr>
              <w:rFonts w:ascii="Calibri" w:eastAsia="Calibri" w:hAnsi="Calibri" w:cs="Calibri"/>
              <w:sz w:val="20"/>
              <w:szCs w:val="18"/>
            </w:rPr>
          </w:rPrChange>
        </w:rPr>
        <w:t>nodeA.parentElement</w:t>
      </w:r>
      <w:proofErr w:type="spellEnd"/>
      <w:ins w:id="356" w:author="Ali Mesbah" w:date="2013-10-01T16:04:00Z">
        <w:r w:rsidRPr="007977AC">
          <w:rPr>
            <w:rFonts w:ascii="Courier New" w:eastAsia="Calibri" w:hAnsi="Courier New" w:cs="Courier New"/>
            <w:sz w:val="20"/>
            <w:rPrChange w:id="357" w:author="Ali Mesbah" w:date="2013-10-01T16:04:00Z">
              <w:rPr>
                <w:rFonts w:ascii="Calibri" w:eastAsia="Calibri" w:hAnsi="Calibri" w:cs="Calibri"/>
                <w:sz w:val="20"/>
                <w:szCs w:val="18"/>
              </w:rPr>
            </w:rPrChange>
          </w:rPr>
          <w:t xml:space="preserve"> </w:t>
        </w:r>
      </w:ins>
      <w:del w:id="358" w:author="Ali Mesbah" w:date="2013-10-01T16:04:00Z">
        <w:r w:rsidRPr="007977AC">
          <w:rPr>
            <w:rFonts w:ascii="Courier New" w:eastAsia="Calibri" w:hAnsi="Courier New" w:cs="Courier New"/>
            <w:sz w:val="20"/>
            <w:rPrChange w:id="359" w:author="Ali Mesbah" w:date="2013-10-01T16:04:00Z">
              <w:rPr>
                <w:rFonts w:ascii="Calibri" w:eastAsia="Calibri" w:hAnsi="Calibri" w:cs="Calibri"/>
                <w:sz w:val="20"/>
                <w:szCs w:val="18"/>
              </w:rPr>
            </w:rPrChange>
          </w:rPr>
          <w:tab/>
        </w:r>
        <w:r w:rsidRPr="007977AC">
          <w:rPr>
            <w:rFonts w:ascii="Courier New" w:eastAsia="Calibri" w:hAnsi="Courier New" w:cs="Courier New"/>
            <w:sz w:val="20"/>
            <w:rPrChange w:id="360" w:author="Ali Mesbah" w:date="2013-10-01T16:04:00Z">
              <w:rPr>
                <w:rFonts w:ascii="Calibri" w:eastAsia="Calibri" w:hAnsi="Calibri" w:cs="Calibri"/>
                <w:sz w:val="20"/>
                <w:szCs w:val="18"/>
              </w:rPr>
            </w:rPrChange>
          </w:rPr>
          <w:tab/>
        </w:r>
      </w:del>
      <w:r w:rsidRPr="007977AC">
        <w:rPr>
          <w:rFonts w:ascii="Courier New" w:eastAsia="Calibri" w:hAnsi="Courier New" w:cs="Courier New"/>
          <w:sz w:val="20"/>
          <w:rPrChange w:id="361" w:author="Ali Mesbah" w:date="2013-10-01T16:04:00Z">
            <w:rPr>
              <w:rFonts w:ascii="Calibri" w:eastAsia="Calibri" w:hAnsi="Calibri" w:cs="Calibri"/>
              <w:sz w:val="20"/>
              <w:szCs w:val="18"/>
            </w:rPr>
          </w:rPrChange>
        </w:rPr>
        <w:t xml:space="preserve">|| </w:t>
      </w:r>
      <w:del w:id="362" w:author="Ali Mesbah" w:date="2013-10-01T16:04:00Z">
        <w:r w:rsidRPr="007977AC">
          <w:rPr>
            <w:rFonts w:ascii="Courier New" w:eastAsia="Calibri" w:hAnsi="Courier New" w:cs="Courier New"/>
            <w:sz w:val="20"/>
            <w:rPrChange w:id="363" w:author="Ali Mesbah" w:date="2013-10-01T16:04:00Z">
              <w:rPr>
                <w:rFonts w:ascii="Calibri" w:eastAsia="Calibri" w:hAnsi="Calibri" w:cs="Calibri"/>
                <w:sz w:val="20"/>
                <w:szCs w:val="18"/>
              </w:rPr>
            </w:rPrChange>
          </w:rPr>
          <w:tab/>
        </w:r>
      </w:del>
      <w:r w:rsidRPr="007977AC">
        <w:rPr>
          <w:rFonts w:ascii="Courier New" w:eastAsia="Calibri" w:hAnsi="Courier New" w:cs="Courier New"/>
          <w:sz w:val="20"/>
          <w:rPrChange w:id="364" w:author="Ali Mesbah" w:date="2013-10-01T16:04:00Z">
            <w:rPr>
              <w:rFonts w:ascii="Calibri" w:eastAsia="Calibri" w:hAnsi="Calibri" w:cs="Calibri"/>
              <w:sz w:val="20"/>
              <w:szCs w:val="18"/>
            </w:rPr>
          </w:rPrChange>
        </w:rPr>
        <w:t xml:space="preserve">node0 === </w:t>
      </w:r>
      <w:proofErr w:type="spellStart"/>
      <w:r w:rsidRPr="007977AC">
        <w:rPr>
          <w:rFonts w:ascii="Courier New" w:eastAsia="Calibri" w:hAnsi="Courier New" w:cs="Courier New"/>
          <w:sz w:val="20"/>
          <w:rPrChange w:id="365" w:author="Ali Mesbah" w:date="2013-10-01T16:04:00Z">
            <w:rPr>
              <w:rFonts w:ascii="Calibri" w:eastAsia="Calibri" w:hAnsi="Calibri" w:cs="Calibri"/>
              <w:sz w:val="20"/>
              <w:szCs w:val="18"/>
            </w:rPr>
          </w:rPrChange>
        </w:rPr>
        <w:t>nodeB.parentElement</w:t>
      </w:r>
      <w:proofErr w:type="spellEnd"/>
      <w:r w:rsidRPr="007977AC">
        <w:rPr>
          <w:rFonts w:ascii="Courier New" w:eastAsia="Calibri" w:hAnsi="Courier New" w:cs="Courier New"/>
          <w:sz w:val="20"/>
          <w:rPrChange w:id="366" w:author="Ali Mesbah" w:date="2013-10-01T16:04:00Z">
            <w:rPr>
              <w:rFonts w:ascii="Calibri" w:eastAsia="Calibri" w:hAnsi="Calibri" w:cs="Calibri"/>
              <w:sz w:val="20"/>
              <w:szCs w:val="18"/>
            </w:rPr>
          </w:rPrChange>
        </w:rPr>
        <w:t>)</w:t>
      </w:r>
    </w:p>
    <w:p w:rsidR="00000000" w:rsidRDefault="00BA0235">
      <w:pPr>
        <w:pStyle w:val="Normal1"/>
        <w:spacing w:line="240" w:lineRule="auto"/>
        <w:rPr>
          <w:ins w:id="367" w:author="Ali Mesbah" w:date="2013-10-01T16:04:00Z"/>
          <w:rFonts w:ascii="Courier New" w:eastAsia="Calibri" w:hAnsi="Courier New" w:cs="Courier New"/>
          <w:sz w:val="20"/>
          <w:rPrChange w:id="368" w:author="Ali Mesbah" w:date="2013-10-01T16:04:00Z">
            <w:rPr>
              <w:ins w:id="369" w:author="Ali Mesbah" w:date="2013-10-01T16:04:00Z"/>
              <w:rFonts w:ascii="Calibri" w:eastAsia="Calibri" w:hAnsi="Calibri" w:cs="Calibri"/>
              <w:sz w:val="20"/>
            </w:rPr>
          </w:rPrChange>
        </w:rPr>
        <w:pPrChange w:id="370" w:author="root" w:date="2013-10-02T09:38:00Z">
          <w:pPr>
            <w:pStyle w:val="Normal1"/>
          </w:pPr>
        </w:pPrChange>
      </w:pPr>
    </w:p>
    <w:p w:rsidR="00000000" w:rsidRDefault="00E7695C">
      <w:pPr>
        <w:pStyle w:val="Normal1"/>
        <w:spacing w:line="240" w:lineRule="auto"/>
        <w:jc w:val="both"/>
        <w:pPrChange w:id="371" w:author="root" w:date="2013-10-02T09:38:00Z">
          <w:pPr>
            <w:pStyle w:val="Normal1"/>
          </w:pPr>
        </w:pPrChange>
      </w:pPr>
      <w:r>
        <w:rPr>
          <w:rFonts w:ascii="Calibri" w:eastAsia="Calibri" w:hAnsi="Calibri" w:cs="Calibri"/>
          <w:sz w:val="20"/>
        </w:rPr>
        <w:t>In the DOM, each node can have only one parent.  Therefore, in the 1st If statement, node 0’s parent can be either node A or node B.  Similarly if node 0’s parent is node</w:t>
      </w:r>
      <w:r w:rsidR="00DE0F3A">
        <w:rPr>
          <w:rFonts w:ascii="Calibri" w:eastAsia="Calibri" w:hAnsi="Calibri" w:cs="Calibri"/>
          <w:sz w:val="20"/>
        </w:rPr>
        <w:t xml:space="preserve"> </w:t>
      </w:r>
      <w:r>
        <w:rPr>
          <w:rFonts w:ascii="Calibri" w:eastAsia="Calibri" w:hAnsi="Calibri" w:cs="Calibri"/>
          <w:sz w:val="20"/>
        </w:rPr>
        <w:t>A, then node</w:t>
      </w:r>
      <w:r w:rsidR="00DE0F3A">
        <w:rPr>
          <w:rFonts w:ascii="Calibri" w:eastAsia="Calibri" w:hAnsi="Calibri" w:cs="Calibri"/>
          <w:sz w:val="20"/>
        </w:rPr>
        <w:t xml:space="preserve"> </w:t>
      </w:r>
      <w:r>
        <w:rPr>
          <w:rFonts w:ascii="Calibri" w:eastAsia="Calibri" w:hAnsi="Calibri" w:cs="Calibri"/>
          <w:sz w:val="20"/>
        </w:rPr>
        <w:t>0 cannot be node A’s parent: a node cannot be both child and parent of the same node.  Consequently, to make both IF statements true, node 0’s parent has to be node</w:t>
      </w:r>
      <w:r w:rsidR="00DE0F3A">
        <w:rPr>
          <w:rFonts w:ascii="Calibri" w:eastAsia="Calibri" w:hAnsi="Calibri" w:cs="Calibri"/>
          <w:sz w:val="20"/>
        </w:rPr>
        <w:t xml:space="preserve"> </w:t>
      </w:r>
      <w:r>
        <w:rPr>
          <w:rFonts w:ascii="Calibri" w:eastAsia="Calibri" w:hAnsi="Calibri" w:cs="Calibri"/>
          <w:sz w:val="20"/>
        </w:rPr>
        <w:t xml:space="preserve">B.  Indeed, conditions can get more complex than having just an </w:t>
      </w:r>
      <w:r w:rsidRPr="00DE0F3A">
        <w:rPr>
          <w:rFonts w:ascii="Courier New" w:eastAsia="Calibri" w:hAnsi="Courier New" w:cs="Courier New"/>
          <w:sz w:val="20"/>
        </w:rPr>
        <w:t>OR</w:t>
      </w:r>
      <w:r>
        <w:rPr>
          <w:rFonts w:ascii="Calibri" w:eastAsia="Calibri" w:hAnsi="Calibri" w:cs="Calibri"/>
          <w:sz w:val="20"/>
        </w:rPr>
        <w:t xml:space="preserve">.  Increasing complexity within a condition, and increasing the number of </w:t>
      </w:r>
      <w:r w:rsidR="00694E85">
        <w:rPr>
          <w:rFonts w:ascii="Calibri" w:eastAsia="Calibri" w:hAnsi="Calibri" w:cs="Calibri"/>
          <w:sz w:val="20"/>
        </w:rPr>
        <w:t>conditions</w:t>
      </w:r>
      <w:r>
        <w:rPr>
          <w:rFonts w:ascii="Calibri" w:eastAsia="Calibri" w:hAnsi="Calibri" w:cs="Calibri"/>
          <w:sz w:val="20"/>
        </w:rPr>
        <w:t xml:space="preserve">, can together increase the overall complexity of constraints. As </w:t>
      </w:r>
      <w:r>
        <w:rPr>
          <w:rFonts w:ascii="Calibri" w:eastAsia="Calibri" w:hAnsi="Calibri" w:cs="Calibri"/>
          <w:sz w:val="20"/>
        </w:rPr>
        <w:lastRenderedPageBreak/>
        <w:t xml:space="preserve">a result, </w:t>
      </w:r>
      <w:r w:rsidR="003A6311">
        <w:rPr>
          <w:rFonts w:ascii="Calibri" w:eastAsia="Calibri" w:hAnsi="Calibri" w:cs="Calibri"/>
          <w:sz w:val="20"/>
        </w:rPr>
        <w:t>a constraint</w:t>
      </w:r>
      <w:r>
        <w:rPr>
          <w:rFonts w:ascii="Calibri" w:eastAsia="Calibri" w:hAnsi="Calibri" w:cs="Calibri"/>
          <w:sz w:val="20"/>
        </w:rPr>
        <w:t xml:space="preserve"> solver is often required to generate input HTML that is appropriate for </w:t>
      </w:r>
      <w:proofErr w:type="gramStart"/>
      <w:r>
        <w:rPr>
          <w:rFonts w:ascii="Calibri" w:eastAsia="Calibri" w:hAnsi="Calibri" w:cs="Calibri"/>
          <w:sz w:val="20"/>
        </w:rPr>
        <w:t>branching</w:t>
      </w:r>
      <w:proofErr w:type="gramEnd"/>
      <w:r>
        <w:rPr>
          <w:rFonts w:ascii="Calibri" w:eastAsia="Calibri" w:hAnsi="Calibri" w:cs="Calibri"/>
          <w:sz w:val="20"/>
        </w:rPr>
        <w:t xml:space="preserve"> multiple conditions in the same execution path.   </w:t>
      </w:r>
    </w:p>
    <w:p w:rsidR="00000000" w:rsidRDefault="00BA0235">
      <w:pPr>
        <w:pStyle w:val="Normal1"/>
        <w:spacing w:line="240" w:lineRule="auto"/>
        <w:pPrChange w:id="372" w:author="root" w:date="2013-10-02T09:38:00Z">
          <w:pPr>
            <w:pStyle w:val="Normal1"/>
          </w:pPr>
        </w:pPrChange>
      </w:pPr>
    </w:p>
    <w:p w:rsidR="00000000" w:rsidRDefault="00E7695C">
      <w:pPr>
        <w:pStyle w:val="Normal1"/>
        <w:spacing w:line="240" w:lineRule="auto"/>
        <w:jc w:val="both"/>
        <w:pPrChange w:id="373" w:author="root" w:date="2013-10-02T09:38:00Z">
          <w:pPr>
            <w:pStyle w:val="Normal1"/>
          </w:pPr>
        </w:pPrChange>
      </w:pPr>
      <w:r>
        <w:rPr>
          <w:rFonts w:ascii="Calibri" w:eastAsia="Calibri" w:hAnsi="Calibri" w:cs="Calibri"/>
          <w:b/>
          <w:sz w:val="20"/>
        </w:rPr>
        <w:t xml:space="preserve">Solving logic for multiple data types:  </w:t>
      </w:r>
      <w:ins w:id="374" w:author="Ali Mesbah" w:date="2013-10-01T16:05:00Z">
        <w:r w:rsidR="002874BE" w:rsidRPr="00BC4B6C">
          <w:rPr>
            <w:rFonts w:ascii="Calibri" w:eastAsia="Calibri" w:hAnsi="Calibri" w:cs="Calibri"/>
            <w:sz w:val="20"/>
          </w:rPr>
          <w:t>This</w:t>
        </w:r>
        <w:r w:rsidR="002874BE">
          <w:rPr>
            <w:rFonts w:ascii="Calibri" w:eastAsia="Calibri" w:hAnsi="Calibri" w:cs="Calibri"/>
            <w:b/>
            <w:sz w:val="20"/>
          </w:rPr>
          <w:t xml:space="preserve"> </w:t>
        </w:r>
      </w:ins>
      <w:r>
        <w:rPr>
          <w:rFonts w:ascii="Calibri" w:eastAsia="Calibri" w:hAnsi="Calibri" w:cs="Calibri"/>
          <w:sz w:val="20"/>
        </w:rPr>
        <w:t xml:space="preserve">is required because </w:t>
      </w:r>
      <w:r w:rsidRPr="008A348C">
        <w:rPr>
          <w:rFonts w:ascii="Courier New" w:eastAsia="Calibri" w:hAnsi="Courier New" w:cs="Courier New"/>
          <w:sz w:val="20"/>
        </w:rPr>
        <w:t>DOM</w:t>
      </w:r>
      <w:r>
        <w:rPr>
          <w:rFonts w:ascii="Calibri" w:eastAsia="Calibri" w:hAnsi="Calibri" w:cs="Calibri"/>
          <w:sz w:val="20"/>
        </w:rPr>
        <w:t xml:space="preserve"> operations can interleave with operations on other data types.  In the following example, the </w:t>
      </w:r>
      <w:r w:rsidR="009918CE">
        <w:rPr>
          <w:rFonts w:ascii="Calibri" w:eastAsia="Calibri" w:hAnsi="Calibri" w:cs="Calibri"/>
          <w:sz w:val="20"/>
        </w:rPr>
        <w:t>constraint</w:t>
      </w:r>
      <w:r>
        <w:rPr>
          <w:rFonts w:ascii="Calibri" w:eastAsia="Calibri" w:hAnsi="Calibri" w:cs="Calibri"/>
          <w:sz w:val="20"/>
        </w:rPr>
        <w:t xml:space="preserve"> solver must support constraints for at least </w:t>
      </w:r>
      <w:r w:rsidRPr="008A348C">
        <w:rPr>
          <w:rFonts w:ascii="Courier New" w:eastAsia="Calibri" w:hAnsi="Courier New" w:cs="Courier New"/>
          <w:sz w:val="20"/>
        </w:rPr>
        <w:t>DOM</w:t>
      </w:r>
      <w:r>
        <w:rPr>
          <w:rFonts w:ascii="Calibri" w:eastAsia="Calibri" w:hAnsi="Calibri" w:cs="Calibri"/>
          <w:sz w:val="20"/>
        </w:rPr>
        <w:t xml:space="preserve"> and numbers, to solve and generate a valid input HTML, for driving the execution path through the </w:t>
      </w:r>
      <w:r w:rsidR="008A348C" w:rsidRPr="008A348C">
        <w:rPr>
          <w:rFonts w:ascii="Courier New" w:eastAsia="Calibri" w:hAnsi="Courier New" w:cs="Courier New"/>
          <w:sz w:val="20"/>
        </w:rPr>
        <w:t>TRUE</w:t>
      </w:r>
      <w:r>
        <w:rPr>
          <w:rFonts w:ascii="Calibri" w:eastAsia="Calibri" w:hAnsi="Calibri" w:cs="Calibri"/>
          <w:sz w:val="20"/>
        </w:rPr>
        <w:t xml:space="preserve"> branch of the </w:t>
      </w:r>
      <w:r w:rsidR="008A348C" w:rsidRPr="008A348C">
        <w:rPr>
          <w:rFonts w:ascii="Courier New" w:eastAsia="Calibri" w:hAnsi="Courier New" w:cs="Courier New"/>
          <w:sz w:val="20"/>
        </w:rPr>
        <w:t>IF</w:t>
      </w:r>
      <w:r>
        <w:rPr>
          <w:rFonts w:ascii="Calibri" w:eastAsia="Calibri" w:hAnsi="Calibri" w:cs="Calibri"/>
          <w:sz w:val="20"/>
        </w:rPr>
        <w:t xml:space="preserve"> statement</w:t>
      </w:r>
      <w:r w:rsidR="008A348C">
        <w:rPr>
          <w:rFonts w:ascii="Calibri" w:eastAsia="Calibri" w:hAnsi="Calibri" w:cs="Calibri"/>
          <w:sz w:val="20"/>
        </w:rPr>
        <w:t xml:space="preserve"> in line 3</w:t>
      </w:r>
      <w:r>
        <w:rPr>
          <w:rFonts w:ascii="Calibri" w:eastAsia="Calibri" w:hAnsi="Calibri" w:cs="Calibri"/>
          <w:sz w:val="20"/>
        </w:rPr>
        <w:t>:</w:t>
      </w:r>
    </w:p>
    <w:p w:rsidR="00000000" w:rsidRDefault="00E7695C">
      <w:pPr>
        <w:pStyle w:val="Normal1"/>
        <w:numPr>
          <w:ilvl w:val="0"/>
          <w:numId w:val="3"/>
        </w:numPr>
        <w:spacing w:line="240" w:lineRule="auto"/>
        <w:ind w:hanging="359"/>
        <w:contextualSpacing/>
        <w:rPr>
          <w:rFonts w:ascii="Courier New" w:eastAsia="Calibri" w:hAnsi="Courier New" w:cs="Courier New"/>
          <w:sz w:val="20"/>
        </w:rPr>
        <w:pPrChange w:id="375" w:author="root" w:date="2013-10-02T09:38:00Z">
          <w:pPr>
            <w:pStyle w:val="Normal1"/>
            <w:numPr>
              <w:numId w:val="3"/>
            </w:numPr>
            <w:ind w:left="720" w:hanging="359"/>
            <w:contextualSpacing/>
          </w:pPr>
        </w:pPrChange>
      </w:pPr>
      <w:proofErr w:type="spellStart"/>
      <w:r w:rsidRPr="00DE0F3A">
        <w:rPr>
          <w:rFonts w:ascii="Courier New" w:eastAsia="Calibri" w:hAnsi="Courier New" w:cs="Courier New"/>
          <w:sz w:val="20"/>
        </w:rPr>
        <w:t>var</w:t>
      </w:r>
      <w:proofErr w:type="spellEnd"/>
      <w:r w:rsidRPr="00DE0F3A">
        <w:rPr>
          <w:rFonts w:ascii="Courier New" w:eastAsia="Calibri" w:hAnsi="Courier New" w:cs="Courier New"/>
          <w:sz w:val="20"/>
        </w:rPr>
        <w:t xml:space="preserve"> x = a-d*f(10);</w:t>
      </w:r>
    </w:p>
    <w:p w:rsidR="00000000" w:rsidRDefault="00E7695C">
      <w:pPr>
        <w:pStyle w:val="Normal1"/>
        <w:numPr>
          <w:ilvl w:val="0"/>
          <w:numId w:val="3"/>
        </w:numPr>
        <w:spacing w:line="240" w:lineRule="auto"/>
        <w:ind w:hanging="359"/>
        <w:contextualSpacing/>
        <w:rPr>
          <w:rFonts w:ascii="Courier New" w:eastAsia="Calibri" w:hAnsi="Courier New" w:cs="Courier New"/>
          <w:sz w:val="20"/>
        </w:rPr>
        <w:pPrChange w:id="376" w:author="root" w:date="2013-10-02T09:38:00Z">
          <w:pPr>
            <w:pStyle w:val="Normal1"/>
            <w:numPr>
              <w:numId w:val="3"/>
            </w:numPr>
            <w:ind w:left="720" w:hanging="359"/>
            <w:contextualSpacing/>
          </w:pPr>
        </w:pPrChange>
      </w:pPr>
      <w:proofErr w:type="spellStart"/>
      <w:r w:rsidRPr="00DE0F3A">
        <w:rPr>
          <w:rFonts w:ascii="Courier New" w:eastAsia="Calibri" w:hAnsi="Courier New" w:cs="Courier New"/>
          <w:sz w:val="20"/>
        </w:rPr>
        <w:t>var</w:t>
      </w:r>
      <w:proofErr w:type="spellEnd"/>
      <w:r w:rsidRPr="00DE0F3A">
        <w:rPr>
          <w:rFonts w:ascii="Courier New" w:eastAsia="Calibri" w:hAnsi="Courier New" w:cs="Courier New"/>
          <w:sz w:val="20"/>
        </w:rPr>
        <w:t xml:space="preserve"> n = </w:t>
      </w:r>
      <w:proofErr w:type="spellStart"/>
      <w:r w:rsidRPr="00DE0F3A">
        <w:rPr>
          <w:rFonts w:ascii="Courier New" w:eastAsia="Calibri" w:hAnsi="Courier New" w:cs="Courier New"/>
          <w:sz w:val="20"/>
        </w:rPr>
        <w:t>nodeY.children.length</w:t>
      </w:r>
      <w:proofErr w:type="spellEnd"/>
      <w:r w:rsidRPr="00DE0F3A">
        <w:rPr>
          <w:rFonts w:ascii="Courier New" w:eastAsia="Calibri" w:hAnsi="Courier New" w:cs="Courier New"/>
          <w:sz w:val="20"/>
        </w:rPr>
        <w:t xml:space="preserve"> + x/3;</w:t>
      </w:r>
    </w:p>
    <w:p w:rsidR="00000000" w:rsidRDefault="00E7695C">
      <w:pPr>
        <w:pStyle w:val="Normal1"/>
        <w:numPr>
          <w:ilvl w:val="0"/>
          <w:numId w:val="3"/>
        </w:numPr>
        <w:spacing w:line="240" w:lineRule="auto"/>
        <w:ind w:hanging="359"/>
        <w:contextualSpacing/>
        <w:rPr>
          <w:rFonts w:ascii="Courier New" w:eastAsia="Calibri" w:hAnsi="Courier New" w:cs="Courier New"/>
          <w:sz w:val="20"/>
        </w:rPr>
        <w:pPrChange w:id="377" w:author="root" w:date="2013-10-02T09:38:00Z">
          <w:pPr>
            <w:pStyle w:val="Normal1"/>
            <w:numPr>
              <w:numId w:val="3"/>
            </w:numPr>
            <w:ind w:left="720" w:hanging="359"/>
            <w:contextualSpacing/>
          </w:pPr>
        </w:pPrChange>
      </w:pPr>
      <w:r w:rsidRPr="00DE0F3A">
        <w:rPr>
          <w:rFonts w:ascii="Courier New" w:eastAsia="Calibri" w:hAnsi="Courier New" w:cs="Courier New"/>
          <w:sz w:val="20"/>
        </w:rPr>
        <w:t>if (node0.children[n].</w:t>
      </w:r>
      <w:proofErr w:type="spellStart"/>
      <w:r w:rsidRPr="00DE0F3A">
        <w:rPr>
          <w:rFonts w:ascii="Courier New" w:eastAsia="Calibri" w:hAnsi="Courier New" w:cs="Courier New"/>
          <w:sz w:val="20"/>
        </w:rPr>
        <w:t>parentElement</w:t>
      </w:r>
      <w:proofErr w:type="spellEnd"/>
      <w:r w:rsidRPr="00DE0F3A">
        <w:rPr>
          <w:rFonts w:ascii="Courier New" w:eastAsia="Calibri" w:hAnsi="Courier New" w:cs="Courier New"/>
          <w:sz w:val="20"/>
        </w:rPr>
        <w:t xml:space="preserve"> === </w:t>
      </w:r>
      <w:proofErr w:type="spellStart"/>
      <w:r w:rsidRPr="00DE0F3A">
        <w:rPr>
          <w:rFonts w:ascii="Courier New" w:eastAsia="Calibri" w:hAnsi="Courier New" w:cs="Courier New"/>
          <w:sz w:val="20"/>
        </w:rPr>
        <w:t>nodeY.lastChild</w:t>
      </w:r>
      <w:proofErr w:type="spellEnd"/>
      <w:r w:rsidRPr="00DE0F3A">
        <w:rPr>
          <w:rFonts w:ascii="Courier New" w:eastAsia="Calibri" w:hAnsi="Courier New" w:cs="Courier New"/>
          <w:sz w:val="20"/>
        </w:rPr>
        <w:t>)</w:t>
      </w:r>
    </w:p>
    <w:p w:rsidR="00000000" w:rsidRDefault="00BA0235">
      <w:pPr>
        <w:pStyle w:val="Normal1"/>
        <w:spacing w:line="240" w:lineRule="auto"/>
        <w:pPrChange w:id="378" w:author="root" w:date="2013-10-02T09:38:00Z">
          <w:pPr>
            <w:pStyle w:val="Normal1"/>
          </w:pPr>
        </w:pPrChange>
      </w:pPr>
    </w:p>
    <w:p w:rsidR="00000000" w:rsidRDefault="00BF5E2A">
      <w:pPr>
        <w:pStyle w:val="Normal1"/>
        <w:spacing w:line="240" w:lineRule="auto"/>
        <w:jc w:val="both"/>
        <w:rPr>
          <w:rFonts w:ascii="Calibri" w:eastAsia="Calibri" w:hAnsi="Calibri" w:cs="Calibri"/>
          <w:sz w:val="20"/>
        </w:rPr>
        <w:pPrChange w:id="379" w:author="root" w:date="2013-10-02T09:38:00Z">
          <w:pPr>
            <w:pStyle w:val="Normal1"/>
          </w:pPr>
        </w:pPrChange>
      </w:pPr>
      <w:r>
        <w:rPr>
          <w:rFonts w:ascii="Calibri" w:eastAsia="Calibri" w:hAnsi="Calibri" w:cs="Calibri"/>
          <w:b/>
          <w:sz w:val="20"/>
        </w:rPr>
        <w:t xml:space="preserve">DOM </w:t>
      </w:r>
      <w:r w:rsidR="00E7695C">
        <w:rPr>
          <w:rFonts w:ascii="Calibri" w:eastAsia="Calibri" w:hAnsi="Calibri" w:cs="Calibri"/>
          <w:b/>
          <w:sz w:val="20"/>
        </w:rPr>
        <w:t>Mutations</w:t>
      </w:r>
      <w:ins w:id="380" w:author="Ali Mesbah" w:date="2013-10-01T16:07:00Z">
        <w:r w:rsidR="001C2F12">
          <w:rPr>
            <w:rFonts w:ascii="Calibri" w:eastAsia="Calibri" w:hAnsi="Calibri" w:cs="Calibri"/>
            <w:b/>
            <w:sz w:val="20"/>
          </w:rPr>
          <w:t>:</w:t>
        </w:r>
      </w:ins>
      <w:r w:rsidR="00E7695C">
        <w:rPr>
          <w:rFonts w:ascii="Calibri" w:eastAsia="Calibri" w:hAnsi="Calibri" w:cs="Calibri"/>
          <w:sz w:val="20"/>
        </w:rPr>
        <w:t xml:space="preserve"> </w:t>
      </w:r>
      <w:ins w:id="381" w:author="Ali Mesbah" w:date="2013-10-01T16:07:00Z">
        <w:r w:rsidR="001C2F12">
          <w:rPr>
            <w:rFonts w:ascii="Calibri" w:eastAsia="Calibri" w:hAnsi="Calibri" w:cs="Calibri"/>
            <w:sz w:val="20"/>
          </w:rPr>
          <w:t xml:space="preserve">Changes </w:t>
        </w:r>
      </w:ins>
      <w:r w:rsidR="00E7695C">
        <w:rPr>
          <w:rFonts w:ascii="Calibri" w:eastAsia="Calibri" w:hAnsi="Calibri" w:cs="Calibri"/>
          <w:sz w:val="20"/>
        </w:rPr>
        <w:t xml:space="preserve">to the HTML can also happen any time during execution, and must also be accounted for in both the backward slicing and the solver. </w:t>
      </w:r>
      <w:del w:id="382" w:author="Ali Mesbah" w:date="2013-10-01T16:07:00Z">
        <w:r w:rsidR="00E7695C" w:rsidDel="001C2F12">
          <w:rPr>
            <w:rFonts w:ascii="Calibri" w:eastAsia="Calibri" w:hAnsi="Calibri" w:cs="Calibri"/>
            <w:sz w:val="20"/>
          </w:rPr>
          <w:delText xml:space="preserve"> </w:delText>
        </w:r>
      </w:del>
      <w:r w:rsidR="00E7695C">
        <w:rPr>
          <w:rFonts w:ascii="Calibri" w:eastAsia="Calibri" w:hAnsi="Calibri" w:cs="Calibri"/>
          <w:sz w:val="20"/>
        </w:rPr>
        <w:t xml:space="preserve">Example mutations include adding or deleting a DOM node, and modifying the content or attributes within a DOM node.  Expressing DOM mutations can be more challenging than expressing numerical operations such as additions and subtractions, because DOM mutations are more diverse, and the DOM is a tree structure.  </w:t>
      </w:r>
    </w:p>
    <w:p w:rsidR="00E647B4" w:rsidRDefault="00E647B4" w:rsidP="00E028B0">
      <w:pPr>
        <w:pStyle w:val="Normal1"/>
        <w:spacing w:line="240" w:lineRule="auto"/>
        <w:jc w:val="both"/>
      </w:pPr>
    </w:p>
    <w:p w:rsidR="00000000" w:rsidRDefault="00BA0235">
      <w:pPr>
        <w:pStyle w:val="Normal1"/>
        <w:spacing w:line="240" w:lineRule="auto"/>
        <w:jc w:val="both"/>
        <w:pPrChange w:id="383" w:author="root" w:date="2013-10-02T09:38:00Z">
          <w:pPr>
            <w:pStyle w:val="Normal1"/>
            <w:jc w:val="both"/>
          </w:pPr>
        </w:pPrChange>
      </w:pPr>
    </w:p>
    <w:p w:rsidR="00000000" w:rsidRDefault="00E7695C">
      <w:pPr>
        <w:pStyle w:val="Normal1"/>
        <w:spacing w:line="240" w:lineRule="auto"/>
        <w:jc w:val="both"/>
        <w:pPrChange w:id="384" w:author="root" w:date="2013-10-02T09:38:00Z">
          <w:pPr>
            <w:pStyle w:val="Normal1"/>
            <w:jc w:val="both"/>
          </w:pPr>
        </w:pPrChange>
      </w:pPr>
      <w:r>
        <w:rPr>
          <w:rFonts w:ascii="Calibri" w:eastAsia="Calibri" w:hAnsi="Calibri" w:cs="Calibri"/>
          <w:b/>
          <w:sz w:val="20"/>
        </w:rPr>
        <w:t xml:space="preserve">Approach </w:t>
      </w:r>
    </w:p>
    <w:p w:rsidR="00000000" w:rsidRDefault="00E7695C">
      <w:pPr>
        <w:pStyle w:val="Normal1"/>
        <w:spacing w:line="240" w:lineRule="auto"/>
        <w:jc w:val="both"/>
        <w:rPr>
          <w:rFonts w:ascii="Calibri" w:eastAsia="Calibri" w:hAnsi="Calibri" w:cs="Calibri"/>
          <w:sz w:val="20"/>
        </w:rPr>
        <w:pPrChange w:id="385" w:author="root" w:date="2013-10-02T09:38:00Z">
          <w:pPr>
            <w:pStyle w:val="Normal1"/>
            <w:jc w:val="both"/>
          </w:pPr>
        </w:pPrChange>
      </w:pPr>
      <w:r>
        <w:rPr>
          <w:rFonts w:ascii="Calibri" w:eastAsia="Calibri" w:hAnsi="Calibri" w:cs="Calibri"/>
          <w:b/>
          <w:sz w:val="20"/>
        </w:rPr>
        <w:t xml:space="preserve">Step 1: </w:t>
      </w:r>
      <w:r>
        <w:rPr>
          <w:rFonts w:ascii="Calibri" w:eastAsia="Calibri" w:hAnsi="Calibri" w:cs="Calibri"/>
          <w:sz w:val="20"/>
        </w:rPr>
        <w:t xml:space="preserve">we </w:t>
      </w:r>
      <w:del w:id="386" w:author="Ali Mesbah" w:date="2013-10-01T16:09:00Z">
        <w:r w:rsidDel="00F701DB">
          <w:rPr>
            <w:rFonts w:ascii="Calibri" w:eastAsia="Calibri" w:hAnsi="Calibri" w:cs="Calibri"/>
            <w:sz w:val="20"/>
          </w:rPr>
          <w:delText>would do</w:delText>
        </w:r>
      </w:del>
      <w:ins w:id="387" w:author="root" w:date="2013-10-02T13:55:00Z">
        <w:r w:rsidR="00850522">
          <w:rPr>
            <w:rFonts w:ascii="Calibri" w:eastAsia="Calibri" w:hAnsi="Calibri" w:cs="Calibri"/>
            <w:sz w:val="20"/>
          </w:rPr>
          <w:t xml:space="preserve">trace the runtime execution of the JavaScript Web app, and </w:t>
        </w:r>
      </w:ins>
      <w:ins w:id="388" w:author="Ali Mesbah" w:date="2013-10-01T16:09:00Z">
        <w:r w:rsidR="00F701DB">
          <w:rPr>
            <w:rFonts w:ascii="Calibri" w:eastAsia="Calibri" w:hAnsi="Calibri" w:cs="Calibri"/>
            <w:sz w:val="20"/>
          </w:rPr>
          <w:t>conduct</w:t>
        </w:r>
      </w:ins>
      <w:r>
        <w:rPr>
          <w:rFonts w:ascii="Calibri" w:eastAsia="Calibri" w:hAnsi="Calibri" w:cs="Calibri"/>
          <w:sz w:val="20"/>
        </w:rPr>
        <w:t xml:space="preserve"> a dynamic backward slice </w:t>
      </w:r>
      <w:del w:id="389" w:author="root" w:date="2013-10-02T13:56:00Z">
        <w:r w:rsidDel="00850522">
          <w:rPr>
            <w:rFonts w:ascii="Calibri" w:eastAsia="Calibri" w:hAnsi="Calibri" w:cs="Calibri"/>
            <w:sz w:val="20"/>
          </w:rPr>
          <w:delText xml:space="preserve">of </w:delText>
        </w:r>
      </w:del>
      <w:ins w:id="390" w:author="root" w:date="2013-10-02T13:56:00Z">
        <w:r w:rsidR="00850522">
          <w:rPr>
            <w:rFonts w:ascii="Calibri" w:eastAsia="Calibri" w:hAnsi="Calibri" w:cs="Calibri"/>
            <w:sz w:val="20"/>
          </w:rPr>
          <w:t xml:space="preserve">using </w:t>
        </w:r>
      </w:ins>
      <w:r>
        <w:rPr>
          <w:rFonts w:ascii="Calibri" w:eastAsia="Calibri" w:hAnsi="Calibri" w:cs="Calibri"/>
          <w:sz w:val="20"/>
        </w:rPr>
        <w:t xml:space="preserve">the </w:t>
      </w:r>
      <w:del w:id="391" w:author="root" w:date="2013-10-02T13:55:00Z">
        <w:r w:rsidDel="00850522">
          <w:rPr>
            <w:rFonts w:ascii="Calibri" w:eastAsia="Calibri" w:hAnsi="Calibri" w:cs="Calibri"/>
            <w:sz w:val="20"/>
          </w:rPr>
          <w:delText>JavaScript Web app’s runtime</w:delText>
        </w:r>
      </w:del>
      <w:ins w:id="392" w:author="root" w:date="2013-10-02T13:55:00Z">
        <w:r w:rsidR="00850522">
          <w:rPr>
            <w:rFonts w:ascii="Calibri" w:eastAsia="Calibri" w:hAnsi="Calibri" w:cs="Calibri"/>
            <w:sz w:val="20"/>
          </w:rPr>
          <w:t>trace</w:t>
        </w:r>
      </w:ins>
      <w:r>
        <w:rPr>
          <w:rFonts w:ascii="Calibri" w:eastAsia="Calibri" w:hAnsi="Calibri" w:cs="Calibri"/>
          <w:sz w:val="20"/>
        </w:rPr>
        <w:t xml:space="preserve">.  To start dynamic analysis, we would use Google’s Closure Compiler API [5] to AST-instrument the source code so that we can log the runtime execution of a JavaScript Web app: what variables are involved in each branch execution, and whether these variables have gone through any DOM operation.  </w:t>
      </w:r>
    </w:p>
    <w:p w:rsidR="00273DA5" w:rsidRDefault="00273DA5" w:rsidP="00E028B0">
      <w:pPr>
        <w:pStyle w:val="Normal1"/>
        <w:spacing w:line="240" w:lineRule="auto"/>
        <w:jc w:val="both"/>
      </w:pPr>
    </w:p>
    <w:p w:rsidR="00000000" w:rsidRDefault="00E7695C">
      <w:pPr>
        <w:pStyle w:val="Normal1"/>
        <w:spacing w:line="240" w:lineRule="auto"/>
        <w:jc w:val="both"/>
        <w:pPrChange w:id="393" w:author="root" w:date="2013-10-02T09:38:00Z">
          <w:pPr>
            <w:pStyle w:val="Normal1"/>
            <w:jc w:val="both"/>
          </w:pPr>
        </w:pPrChange>
      </w:pPr>
      <w:r>
        <w:rPr>
          <w:rFonts w:ascii="Calibri" w:eastAsia="Calibri" w:hAnsi="Calibri" w:cs="Calibri"/>
          <w:b/>
          <w:sz w:val="20"/>
        </w:rPr>
        <w:t>Step 2:</w:t>
      </w:r>
      <w:r>
        <w:rPr>
          <w:rFonts w:ascii="Calibri" w:eastAsia="Calibri" w:hAnsi="Calibri" w:cs="Calibri"/>
          <w:sz w:val="20"/>
        </w:rPr>
        <w:t xml:space="preserve"> we </w:t>
      </w:r>
      <w:del w:id="394" w:author="Ali Mesbah" w:date="2013-10-01T16:10:00Z">
        <w:r w:rsidDel="00F701DB">
          <w:rPr>
            <w:rFonts w:ascii="Calibri" w:eastAsia="Calibri" w:hAnsi="Calibri" w:cs="Calibri"/>
            <w:sz w:val="20"/>
          </w:rPr>
          <w:delText xml:space="preserve">would </w:delText>
        </w:r>
      </w:del>
      <w:r>
        <w:rPr>
          <w:rFonts w:ascii="Calibri" w:eastAsia="Calibri" w:hAnsi="Calibri" w:cs="Calibri"/>
          <w:sz w:val="20"/>
        </w:rPr>
        <w:t>analyze the backward slice and for each condition</w:t>
      </w:r>
      <w:del w:id="395" w:author="root" w:date="2013-10-02T10:33:00Z">
        <w:r w:rsidDel="00A146FB">
          <w:rPr>
            <w:rFonts w:ascii="Calibri" w:eastAsia="Calibri" w:hAnsi="Calibri" w:cs="Calibri"/>
            <w:sz w:val="20"/>
          </w:rPr>
          <w:delText>al statement</w:delText>
        </w:r>
      </w:del>
      <w:del w:id="396" w:author="root" w:date="2013-10-02T10:34:00Z">
        <w:r w:rsidDel="00A146FB">
          <w:rPr>
            <w:rFonts w:ascii="Calibri" w:eastAsia="Calibri" w:hAnsi="Calibri" w:cs="Calibri"/>
            <w:sz w:val="20"/>
          </w:rPr>
          <w:delText xml:space="preserve"> </w:delText>
        </w:r>
      </w:del>
      <w:ins w:id="397" w:author="root" w:date="2013-10-01T16:35:00Z">
        <w:r w:rsidR="0034654E">
          <w:rPr>
            <w:rFonts w:ascii="Calibri" w:eastAsia="Calibri" w:hAnsi="Calibri" w:cs="Calibri"/>
            <w:sz w:val="20"/>
          </w:rPr>
          <w:t xml:space="preserve"> that involves DOM operations, </w:t>
        </w:r>
      </w:ins>
      <w:r>
        <w:rPr>
          <w:rFonts w:ascii="Calibri" w:eastAsia="Calibri" w:hAnsi="Calibri" w:cs="Calibri"/>
          <w:sz w:val="20"/>
        </w:rPr>
        <w:t>we identify</w:t>
      </w:r>
      <w:ins w:id="398" w:author="root" w:date="2013-10-01T16:36:00Z">
        <w:r w:rsidR="0034654E">
          <w:rPr>
            <w:rFonts w:ascii="Calibri" w:eastAsia="Calibri" w:hAnsi="Calibri" w:cs="Calibri"/>
            <w:sz w:val="20"/>
          </w:rPr>
          <w:t xml:space="preserve"> the following:</w:t>
        </w:r>
      </w:ins>
    </w:p>
    <w:p w:rsidR="00000000" w:rsidRDefault="00BF5E2A">
      <w:pPr>
        <w:pStyle w:val="Normal1"/>
        <w:numPr>
          <w:ilvl w:val="0"/>
          <w:numId w:val="1"/>
        </w:numPr>
        <w:tabs>
          <w:tab w:val="left" w:pos="720"/>
        </w:tabs>
        <w:spacing w:line="240" w:lineRule="auto"/>
        <w:ind w:hanging="360"/>
        <w:contextualSpacing/>
        <w:jc w:val="both"/>
        <w:rPr>
          <w:rFonts w:ascii="Calibri" w:eastAsia="Calibri" w:hAnsi="Calibri" w:cs="Calibri"/>
          <w:sz w:val="20"/>
        </w:rPr>
        <w:pPrChange w:id="399" w:author="root" w:date="2013-10-02T09:38:00Z">
          <w:pPr>
            <w:pStyle w:val="Normal1"/>
            <w:numPr>
              <w:numId w:val="1"/>
            </w:numPr>
            <w:ind w:left="720" w:hanging="359"/>
            <w:contextualSpacing/>
            <w:jc w:val="both"/>
          </w:pPr>
        </w:pPrChange>
      </w:pPr>
      <w:r>
        <w:rPr>
          <w:rFonts w:ascii="Calibri" w:eastAsia="Calibri" w:hAnsi="Calibri" w:cs="Calibri"/>
          <w:sz w:val="20"/>
        </w:rPr>
        <w:t>T</w:t>
      </w:r>
      <w:r w:rsidR="00E7695C">
        <w:rPr>
          <w:rFonts w:ascii="Calibri" w:eastAsia="Calibri" w:hAnsi="Calibri" w:cs="Calibri"/>
          <w:sz w:val="20"/>
        </w:rPr>
        <w:t xml:space="preserve">he types of HTML nodes: e.g. </w:t>
      </w:r>
      <w:r w:rsidR="00E7695C" w:rsidRPr="00DE0F3A">
        <w:rPr>
          <w:rFonts w:ascii="Courier New" w:eastAsia="Calibri" w:hAnsi="Courier New" w:cs="Courier New"/>
          <w:sz w:val="20"/>
        </w:rPr>
        <w:t>&lt;a&gt;</w:t>
      </w:r>
      <w:r w:rsidR="00E7695C">
        <w:rPr>
          <w:rFonts w:ascii="Calibri" w:eastAsia="Calibri" w:hAnsi="Calibri" w:cs="Calibri"/>
          <w:sz w:val="20"/>
        </w:rPr>
        <w:t xml:space="preserve">, </w:t>
      </w:r>
      <w:r w:rsidR="00E7695C" w:rsidRPr="00DE0F3A">
        <w:rPr>
          <w:rFonts w:ascii="Courier New" w:eastAsia="Calibri" w:hAnsi="Courier New" w:cs="Courier New"/>
          <w:sz w:val="20"/>
        </w:rPr>
        <w:t>&lt;p&gt;</w:t>
      </w:r>
      <w:r w:rsidR="00E7695C">
        <w:rPr>
          <w:rFonts w:ascii="Calibri" w:eastAsia="Calibri" w:hAnsi="Calibri" w:cs="Calibri"/>
          <w:sz w:val="20"/>
        </w:rPr>
        <w:t>,</w:t>
      </w:r>
      <w:r w:rsidR="00E7695C" w:rsidRPr="00DE0F3A">
        <w:rPr>
          <w:rFonts w:ascii="Courier New" w:eastAsia="Calibri" w:hAnsi="Courier New" w:cs="Courier New"/>
          <w:sz w:val="20"/>
        </w:rPr>
        <w:t xml:space="preserve"> &lt;div&gt;</w:t>
      </w:r>
      <w:r w:rsidR="00E7695C">
        <w:rPr>
          <w:rFonts w:ascii="Calibri" w:eastAsia="Calibri" w:hAnsi="Calibri" w:cs="Calibri"/>
          <w:sz w:val="20"/>
        </w:rPr>
        <w:t>, etc.</w:t>
      </w:r>
    </w:p>
    <w:p w:rsidR="00000000" w:rsidRDefault="00BF5E2A">
      <w:pPr>
        <w:pStyle w:val="Normal1"/>
        <w:numPr>
          <w:ilvl w:val="0"/>
          <w:numId w:val="1"/>
        </w:numPr>
        <w:tabs>
          <w:tab w:val="left" w:pos="720"/>
        </w:tabs>
        <w:spacing w:line="240" w:lineRule="auto"/>
        <w:ind w:hanging="360"/>
        <w:contextualSpacing/>
        <w:jc w:val="both"/>
        <w:rPr>
          <w:rFonts w:ascii="Calibri" w:eastAsia="Calibri" w:hAnsi="Calibri" w:cs="Calibri"/>
          <w:sz w:val="20"/>
        </w:rPr>
        <w:pPrChange w:id="400" w:author="root" w:date="2013-10-02T09:38:00Z">
          <w:pPr>
            <w:pStyle w:val="Normal1"/>
            <w:numPr>
              <w:numId w:val="1"/>
            </w:numPr>
            <w:ind w:left="720" w:hanging="359"/>
            <w:contextualSpacing/>
            <w:jc w:val="both"/>
          </w:pPr>
        </w:pPrChange>
      </w:pPr>
      <w:r>
        <w:rPr>
          <w:rFonts w:ascii="Calibri" w:eastAsia="Calibri" w:hAnsi="Calibri" w:cs="Calibri"/>
          <w:sz w:val="20"/>
        </w:rPr>
        <w:t>T</w:t>
      </w:r>
      <w:r w:rsidR="00E7695C">
        <w:rPr>
          <w:rFonts w:ascii="Calibri" w:eastAsia="Calibri" w:hAnsi="Calibri" w:cs="Calibri"/>
          <w:sz w:val="20"/>
        </w:rPr>
        <w:t xml:space="preserve">he types of DOM operations: </w:t>
      </w:r>
      <w:proofErr w:type="spellStart"/>
      <w:r w:rsidR="00E7695C" w:rsidRPr="00634734">
        <w:rPr>
          <w:rFonts w:ascii="Courier New" w:eastAsia="Calibri" w:hAnsi="Courier New" w:cs="Courier New"/>
          <w:sz w:val="20"/>
        </w:rPr>
        <w:t>parentElement</w:t>
      </w:r>
      <w:proofErr w:type="spellEnd"/>
      <w:r w:rsidR="00E7695C">
        <w:rPr>
          <w:rFonts w:ascii="Calibri" w:eastAsia="Calibri" w:hAnsi="Calibri" w:cs="Calibri"/>
          <w:sz w:val="20"/>
        </w:rPr>
        <w:t xml:space="preserve"> access, </w:t>
      </w:r>
      <w:proofErr w:type="spellStart"/>
      <w:r w:rsidR="00E7695C" w:rsidRPr="00634734">
        <w:rPr>
          <w:rFonts w:ascii="Courier New" w:eastAsia="Calibri" w:hAnsi="Courier New" w:cs="Courier New"/>
          <w:sz w:val="20"/>
        </w:rPr>
        <w:t>firstChild</w:t>
      </w:r>
      <w:proofErr w:type="spellEnd"/>
      <w:r w:rsidR="00E7695C">
        <w:rPr>
          <w:rFonts w:ascii="Calibri" w:eastAsia="Calibri" w:hAnsi="Calibri" w:cs="Calibri"/>
          <w:sz w:val="20"/>
        </w:rPr>
        <w:t xml:space="preserve"> access, </w:t>
      </w:r>
      <w:proofErr w:type="spellStart"/>
      <w:r w:rsidR="003D64B9" w:rsidRPr="00634734">
        <w:rPr>
          <w:rFonts w:ascii="Courier New" w:eastAsia="Calibri" w:hAnsi="Courier New" w:cs="Courier New"/>
          <w:sz w:val="20"/>
        </w:rPr>
        <w:t>nextSibling</w:t>
      </w:r>
      <w:proofErr w:type="spellEnd"/>
      <w:r w:rsidR="003D64B9">
        <w:rPr>
          <w:rFonts w:ascii="Calibri" w:eastAsia="Calibri" w:hAnsi="Calibri" w:cs="Calibri"/>
          <w:sz w:val="20"/>
        </w:rPr>
        <w:t xml:space="preserve"> access, insertions</w:t>
      </w:r>
      <w:r w:rsidR="00634734">
        <w:rPr>
          <w:rFonts w:ascii="Calibri" w:eastAsia="Calibri" w:hAnsi="Calibri" w:cs="Calibri"/>
          <w:sz w:val="20"/>
        </w:rPr>
        <w:t xml:space="preserve"> (</w:t>
      </w:r>
      <w:proofErr w:type="spellStart"/>
      <w:r w:rsidR="00634734" w:rsidRPr="00634734">
        <w:rPr>
          <w:rFonts w:ascii="Courier New" w:eastAsia="Calibri" w:hAnsi="Courier New" w:cs="Courier New"/>
          <w:sz w:val="20"/>
        </w:rPr>
        <w:t>appendChild</w:t>
      </w:r>
      <w:proofErr w:type="spellEnd"/>
      <w:r w:rsidR="00634734">
        <w:rPr>
          <w:rFonts w:ascii="Calibri" w:eastAsia="Calibri" w:hAnsi="Calibri" w:cs="Calibri"/>
          <w:sz w:val="20"/>
        </w:rPr>
        <w:t>)</w:t>
      </w:r>
      <w:r w:rsidR="003D64B9">
        <w:rPr>
          <w:rFonts w:ascii="Calibri" w:eastAsia="Calibri" w:hAnsi="Calibri" w:cs="Calibri"/>
          <w:sz w:val="20"/>
        </w:rPr>
        <w:t xml:space="preserve">, </w:t>
      </w:r>
      <w:r w:rsidR="00E7695C">
        <w:rPr>
          <w:rFonts w:ascii="Calibri" w:eastAsia="Calibri" w:hAnsi="Calibri" w:cs="Calibri"/>
          <w:sz w:val="20"/>
        </w:rPr>
        <w:t>deletions</w:t>
      </w:r>
      <w:r w:rsidR="00634734">
        <w:rPr>
          <w:rFonts w:ascii="Calibri" w:eastAsia="Calibri" w:hAnsi="Calibri" w:cs="Calibri"/>
          <w:sz w:val="20"/>
        </w:rPr>
        <w:t xml:space="preserve"> (</w:t>
      </w:r>
      <w:proofErr w:type="spellStart"/>
      <w:r w:rsidR="00634734" w:rsidRPr="00634734">
        <w:rPr>
          <w:rFonts w:ascii="Courier New" w:eastAsia="Calibri" w:hAnsi="Courier New" w:cs="Courier New"/>
          <w:sz w:val="20"/>
        </w:rPr>
        <w:t>removeChild</w:t>
      </w:r>
      <w:proofErr w:type="spellEnd"/>
      <w:r w:rsidR="00634734">
        <w:rPr>
          <w:rFonts w:ascii="Calibri" w:eastAsia="Calibri" w:hAnsi="Calibri" w:cs="Calibri"/>
          <w:sz w:val="20"/>
        </w:rPr>
        <w:t>)</w:t>
      </w:r>
      <w:r w:rsidR="00E7695C">
        <w:rPr>
          <w:rFonts w:ascii="Calibri" w:eastAsia="Calibri" w:hAnsi="Calibri" w:cs="Calibri"/>
          <w:sz w:val="20"/>
        </w:rPr>
        <w:t>, etc.</w:t>
      </w:r>
    </w:p>
    <w:p w:rsidR="00000000" w:rsidRDefault="00BF5E2A">
      <w:pPr>
        <w:pStyle w:val="Normal1"/>
        <w:numPr>
          <w:ilvl w:val="0"/>
          <w:numId w:val="1"/>
        </w:numPr>
        <w:tabs>
          <w:tab w:val="left" w:pos="720"/>
        </w:tabs>
        <w:spacing w:line="240" w:lineRule="auto"/>
        <w:ind w:hanging="360"/>
        <w:contextualSpacing/>
        <w:jc w:val="both"/>
        <w:rPr>
          <w:rFonts w:ascii="Calibri" w:eastAsia="Calibri" w:hAnsi="Calibri" w:cs="Calibri"/>
          <w:sz w:val="20"/>
        </w:rPr>
        <w:pPrChange w:id="401" w:author="root" w:date="2013-10-02T09:38:00Z">
          <w:pPr>
            <w:pStyle w:val="Normal1"/>
            <w:numPr>
              <w:numId w:val="1"/>
            </w:numPr>
            <w:ind w:left="720" w:hanging="359"/>
            <w:contextualSpacing/>
            <w:jc w:val="both"/>
          </w:pPr>
        </w:pPrChange>
      </w:pPr>
      <w:r>
        <w:rPr>
          <w:rFonts w:ascii="Calibri" w:eastAsia="Calibri" w:hAnsi="Calibri" w:cs="Calibri"/>
          <w:sz w:val="20"/>
        </w:rPr>
        <w:t>T</w:t>
      </w:r>
      <w:r w:rsidR="00E7695C">
        <w:rPr>
          <w:rFonts w:ascii="Calibri" w:eastAsia="Calibri" w:hAnsi="Calibri" w:cs="Calibri"/>
          <w:sz w:val="20"/>
        </w:rPr>
        <w:t>he types of logical relationships (</w:t>
      </w:r>
      <w:r w:rsidR="00E7695C" w:rsidRPr="00DE0F3A">
        <w:rPr>
          <w:rFonts w:ascii="Courier New" w:eastAsia="Calibri" w:hAnsi="Courier New" w:cs="Courier New"/>
          <w:sz w:val="20"/>
        </w:rPr>
        <w:t>AND</w:t>
      </w:r>
      <w:r w:rsidR="00E7695C">
        <w:rPr>
          <w:rFonts w:ascii="Calibri" w:eastAsia="Calibri" w:hAnsi="Calibri" w:cs="Calibri"/>
          <w:sz w:val="20"/>
        </w:rPr>
        <w:t xml:space="preserve">, </w:t>
      </w:r>
      <w:r w:rsidR="00E7695C" w:rsidRPr="00DE0F3A">
        <w:rPr>
          <w:rFonts w:ascii="Courier New" w:eastAsia="Calibri" w:hAnsi="Courier New" w:cs="Courier New"/>
          <w:sz w:val="20"/>
        </w:rPr>
        <w:t>OR</w:t>
      </w:r>
      <w:r w:rsidR="00E7695C">
        <w:rPr>
          <w:rFonts w:ascii="Calibri" w:eastAsia="Calibri" w:hAnsi="Calibri" w:cs="Calibri"/>
          <w:sz w:val="20"/>
        </w:rPr>
        <w:t xml:space="preserve">, </w:t>
      </w:r>
      <w:r w:rsidR="00E7695C" w:rsidRPr="00DE0F3A">
        <w:rPr>
          <w:rFonts w:ascii="Courier New" w:eastAsia="Calibri" w:hAnsi="Courier New" w:cs="Courier New"/>
          <w:sz w:val="20"/>
        </w:rPr>
        <w:t>NOT</w:t>
      </w:r>
      <w:r w:rsidR="00E7695C">
        <w:rPr>
          <w:rFonts w:ascii="Calibri" w:eastAsia="Calibri" w:hAnsi="Calibri" w:cs="Calibri"/>
          <w:sz w:val="20"/>
        </w:rPr>
        <w:t>) between DOM operations within the same conditional statement.</w:t>
      </w:r>
    </w:p>
    <w:p w:rsidR="00000000" w:rsidRDefault="00E7695C">
      <w:pPr>
        <w:pStyle w:val="Normal1"/>
        <w:spacing w:line="240" w:lineRule="auto"/>
        <w:jc w:val="both"/>
        <w:pPrChange w:id="402" w:author="root" w:date="2013-10-02T09:38:00Z">
          <w:pPr>
            <w:pStyle w:val="Normal1"/>
            <w:jc w:val="both"/>
          </w:pPr>
        </w:pPrChange>
      </w:pPr>
      <w:r>
        <w:rPr>
          <w:rFonts w:ascii="Calibri" w:eastAsia="Calibri" w:hAnsi="Calibri" w:cs="Calibri"/>
          <w:sz w:val="20"/>
        </w:rPr>
        <w:t xml:space="preserve">From this information we would generate the constraints necessary for a </w:t>
      </w:r>
      <w:r w:rsidR="00CA18CE">
        <w:rPr>
          <w:rFonts w:ascii="Calibri" w:eastAsia="Calibri" w:hAnsi="Calibri" w:cs="Calibri"/>
          <w:sz w:val="20"/>
        </w:rPr>
        <w:t>constraint</w:t>
      </w:r>
      <w:r>
        <w:rPr>
          <w:rFonts w:ascii="Calibri" w:eastAsia="Calibri" w:hAnsi="Calibri" w:cs="Calibri"/>
          <w:sz w:val="20"/>
        </w:rPr>
        <w:t xml:space="preserve"> solver to generate input </w:t>
      </w:r>
      <w:proofErr w:type="gramStart"/>
      <w:r>
        <w:rPr>
          <w:rFonts w:ascii="Calibri" w:eastAsia="Calibri" w:hAnsi="Calibri" w:cs="Calibri"/>
          <w:sz w:val="20"/>
        </w:rPr>
        <w:t>HTML, that</w:t>
      </w:r>
      <w:proofErr w:type="gramEnd"/>
      <w:r>
        <w:rPr>
          <w:rFonts w:ascii="Calibri" w:eastAsia="Calibri" w:hAnsi="Calibri" w:cs="Calibri"/>
          <w:sz w:val="20"/>
        </w:rPr>
        <w:t xml:space="preserve"> would drive the software to take a specific branch in one single conditional statement.</w:t>
      </w:r>
      <w:del w:id="403" w:author="Ali Mesbah" w:date="2013-10-01T16:10:00Z">
        <w:r w:rsidDel="00F701DB">
          <w:rPr>
            <w:rFonts w:ascii="Calibri" w:eastAsia="Calibri" w:hAnsi="Calibri" w:cs="Calibri"/>
            <w:sz w:val="20"/>
          </w:rPr>
          <w:delText>.</w:delText>
        </w:r>
      </w:del>
    </w:p>
    <w:p w:rsidR="00000000" w:rsidRDefault="00BA0235">
      <w:pPr>
        <w:pStyle w:val="Normal1"/>
        <w:spacing w:line="240" w:lineRule="auto"/>
        <w:jc w:val="both"/>
        <w:pPrChange w:id="404" w:author="root" w:date="2013-10-02T09:38:00Z">
          <w:pPr>
            <w:pStyle w:val="Normal1"/>
            <w:jc w:val="both"/>
          </w:pPr>
        </w:pPrChange>
      </w:pPr>
    </w:p>
    <w:p w:rsidR="00000000" w:rsidRDefault="00E7695C">
      <w:pPr>
        <w:pStyle w:val="Normal1"/>
        <w:spacing w:line="240" w:lineRule="auto"/>
        <w:jc w:val="both"/>
        <w:pPrChange w:id="405" w:author="root" w:date="2013-10-02T09:38:00Z">
          <w:pPr>
            <w:pStyle w:val="Normal1"/>
          </w:pPr>
        </w:pPrChange>
      </w:pPr>
      <w:r>
        <w:rPr>
          <w:rFonts w:ascii="Calibri" w:eastAsia="Calibri" w:hAnsi="Calibri" w:cs="Calibri"/>
          <w:b/>
          <w:sz w:val="20"/>
        </w:rPr>
        <w:t xml:space="preserve">Step 3: </w:t>
      </w:r>
      <w:r>
        <w:rPr>
          <w:rFonts w:ascii="Calibri" w:eastAsia="Calibri" w:hAnsi="Calibri" w:cs="Calibri"/>
          <w:sz w:val="20"/>
        </w:rPr>
        <w:t xml:space="preserve">we conjunct the constraints across multiple conditional statements.  Steps 2 &amp; 3 involve developing a JavaScript library that also handles the negation of conditional statements for symbolic- and </w:t>
      </w:r>
      <w:proofErr w:type="spellStart"/>
      <w:r>
        <w:rPr>
          <w:rFonts w:ascii="Calibri" w:eastAsia="Calibri" w:hAnsi="Calibri" w:cs="Calibri"/>
          <w:sz w:val="20"/>
        </w:rPr>
        <w:t>concolic</w:t>
      </w:r>
      <w:proofErr w:type="spellEnd"/>
      <w:r>
        <w:rPr>
          <w:rFonts w:ascii="Calibri" w:eastAsia="Calibri" w:hAnsi="Calibri" w:cs="Calibri"/>
          <w:sz w:val="20"/>
        </w:rPr>
        <w:t>-testing.  The solver can be an XML solver [</w:t>
      </w:r>
      <w:r w:rsidR="002E30FD">
        <w:rPr>
          <w:rFonts w:ascii="Calibri" w:eastAsia="Calibri" w:hAnsi="Calibri" w:cs="Calibri"/>
          <w:sz w:val="20"/>
        </w:rPr>
        <w:t>4</w:t>
      </w:r>
      <w:r>
        <w:rPr>
          <w:rFonts w:ascii="Calibri" w:eastAsia="Calibri" w:hAnsi="Calibri" w:cs="Calibri"/>
          <w:sz w:val="20"/>
        </w:rPr>
        <w:t>] or a CVC solver [2</w:t>
      </w:r>
      <w:r w:rsidR="002E30FD">
        <w:rPr>
          <w:rFonts w:ascii="Calibri" w:eastAsia="Calibri" w:hAnsi="Calibri" w:cs="Calibri"/>
          <w:sz w:val="20"/>
        </w:rPr>
        <w:t>, 3</w:t>
      </w:r>
      <w:r>
        <w:rPr>
          <w:rFonts w:ascii="Calibri" w:eastAsia="Calibri" w:hAnsi="Calibri" w:cs="Calibri"/>
          <w:sz w:val="20"/>
        </w:rPr>
        <w:t xml:space="preserve">].  </w:t>
      </w:r>
    </w:p>
    <w:p w:rsidR="00000000" w:rsidRDefault="00BA0235">
      <w:pPr>
        <w:pStyle w:val="Normal1"/>
        <w:spacing w:line="240" w:lineRule="auto"/>
        <w:jc w:val="both"/>
        <w:pPrChange w:id="406" w:author="root" w:date="2013-10-02T09:38:00Z">
          <w:pPr>
            <w:pStyle w:val="Normal1"/>
            <w:jc w:val="both"/>
          </w:pPr>
        </w:pPrChange>
      </w:pPr>
    </w:p>
    <w:p w:rsidR="00000000" w:rsidRDefault="00E7695C">
      <w:pPr>
        <w:pStyle w:val="Normal1"/>
        <w:spacing w:line="240" w:lineRule="auto"/>
        <w:jc w:val="both"/>
        <w:pPrChange w:id="407" w:author="root" w:date="2013-10-02T09:38:00Z">
          <w:pPr>
            <w:pStyle w:val="Normal1"/>
            <w:jc w:val="both"/>
          </w:pPr>
        </w:pPrChange>
      </w:pPr>
      <w:r>
        <w:rPr>
          <w:rFonts w:ascii="Calibri" w:eastAsia="Calibri" w:hAnsi="Calibri" w:cs="Calibri"/>
          <w:b/>
          <w:sz w:val="20"/>
        </w:rPr>
        <w:t xml:space="preserve">Step 4: </w:t>
      </w:r>
      <w:r>
        <w:rPr>
          <w:rFonts w:ascii="Calibri" w:eastAsia="Calibri" w:hAnsi="Calibri" w:cs="Calibri"/>
          <w:sz w:val="20"/>
        </w:rPr>
        <w:t xml:space="preserve"> </w:t>
      </w:r>
      <w:r w:rsidR="002F4722">
        <w:rPr>
          <w:rFonts w:ascii="Calibri" w:eastAsia="Calibri" w:hAnsi="Calibri" w:cs="Calibri"/>
          <w:sz w:val="20"/>
        </w:rPr>
        <w:t xml:space="preserve">Translate the output from the constraint solver into actual HTML.  </w:t>
      </w:r>
      <w:r>
        <w:rPr>
          <w:rFonts w:ascii="Calibri" w:eastAsia="Calibri" w:hAnsi="Calibri" w:cs="Calibri"/>
          <w:sz w:val="20"/>
        </w:rPr>
        <w:t xml:space="preserve">This step is implemented by parsing the text output of the solvers, and using a DOM API </w:t>
      </w:r>
      <w:r w:rsidR="002E30FD">
        <w:rPr>
          <w:rFonts w:ascii="Calibri" w:eastAsia="Calibri" w:hAnsi="Calibri" w:cs="Calibri"/>
          <w:sz w:val="20"/>
        </w:rPr>
        <w:t>[1</w:t>
      </w:r>
      <w:r w:rsidR="00B7341B">
        <w:rPr>
          <w:rFonts w:ascii="Calibri" w:eastAsia="Calibri" w:hAnsi="Calibri" w:cs="Calibri"/>
          <w:sz w:val="20"/>
        </w:rPr>
        <w:t>4</w:t>
      </w:r>
      <w:r w:rsidR="002E30FD">
        <w:rPr>
          <w:rFonts w:ascii="Calibri" w:eastAsia="Calibri" w:hAnsi="Calibri" w:cs="Calibri"/>
          <w:sz w:val="20"/>
        </w:rPr>
        <w:t>]</w:t>
      </w:r>
      <w:r>
        <w:rPr>
          <w:rFonts w:ascii="Calibri" w:eastAsia="Calibri" w:hAnsi="Calibri" w:cs="Calibri"/>
          <w:sz w:val="20"/>
        </w:rPr>
        <w:t xml:space="preserve"> to generate HTML.</w:t>
      </w:r>
      <w:del w:id="408" w:author="Ali Mesbah" w:date="2013-10-01T16:13:00Z">
        <w:r w:rsidDel="00A45DE2">
          <w:rPr>
            <w:rFonts w:ascii="Calibri" w:eastAsia="Calibri" w:hAnsi="Calibri" w:cs="Calibri"/>
            <w:sz w:val="20"/>
          </w:rPr>
          <w:delText xml:space="preserve">  </w:delText>
        </w:r>
      </w:del>
    </w:p>
    <w:p w:rsidR="00000000" w:rsidRDefault="00BA0235">
      <w:pPr>
        <w:pStyle w:val="Normal1"/>
        <w:spacing w:line="240" w:lineRule="auto"/>
        <w:jc w:val="both"/>
        <w:pPrChange w:id="409" w:author="root" w:date="2013-10-02T09:38:00Z">
          <w:pPr>
            <w:pStyle w:val="Normal1"/>
            <w:jc w:val="both"/>
          </w:pPr>
        </w:pPrChange>
      </w:pPr>
    </w:p>
    <w:p w:rsidR="00000000" w:rsidRDefault="00BA0235">
      <w:pPr>
        <w:pStyle w:val="Normal1"/>
        <w:spacing w:line="240" w:lineRule="auto"/>
        <w:pPrChange w:id="410" w:author="root" w:date="2013-10-02T09:38:00Z">
          <w:pPr>
            <w:pStyle w:val="Normal1"/>
          </w:pPr>
        </w:pPrChange>
      </w:pPr>
    </w:p>
    <w:p w:rsidR="00000000" w:rsidRDefault="00E7695C">
      <w:pPr>
        <w:pStyle w:val="Normal1"/>
        <w:spacing w:line="240" w:lineRule="auto"/>
        <w:jc w:val="both"/>
        <w:pPrChange w:id="411" w:author="root" w:date="2013-10-02T09:38:00Z">
          <w:pPr>
            <w:pStyle w:val="Normal1"/>
          </w:pPr>
        </w:pPrChange>
      </w:pPr>
      <w:commentRangeStart w:id="412"/>
      <w:commentRangeStart w:id="413"/>
      <w:r>
        <w:rPr>
          <w:rFonts w:ascii="Calibri" w:eastAsia="Calibri" w:hAnsi="Calibri" w:cs="Calibri"/>
          <w:b/>
          <w:sz w:val="20"/>
        </w:rPr>
        <w:t>Evaluation</w:t>
      </w:r>
      <w:commentRangeEnd w:id="412"/>
      <w:r w:rsidR="008E7F3E">
        <w:rPr>
          <w:rStyle w:val="CommentReference"/>
          <w:rFonts w:asciiTheme="minorHAnsi" w:eastAsiaTheme="minorEastAsia" w:hAnsiTheme="minorHAnsi" w:cstheme="minorBidi"/>
          <w:color w:val="auto"/>
        </w:rPr>
        <w:commentReference w:id="412"/>
      </w:r>
      <w:commentRangeEnd w:id="413"/>
      <w:r w:rsidR="00BC4B6C">
        <w:rPr>
          <w:rStyle w:val="CommentReference"/>
          <w:rFonts w:asciiTheme="minorHAnsi" w:eastAsiaTheme="minorEastAsia" w:hAnsiTheme="minorHAnsi" w:cstheme="minorBidi"/>
          <w:color w:val="auto"/>
        </w:rPr>
        <w:commentReference w:id="413"/>
      </w:r>
    </w:p>
    <w:p w:rsidR="00000000" w:rsidRDefault="00373201">
      <w:pPr>
        <w:pStyle w:val="Normal1"/>
        <w:spacing w:line="240" w:lineRule="auto"/>
        <w:jc w:val="both"/>
        <w:rPr>
          <w:rFonts w:ascii="Calibri" w:eastAsia="Calibri" w:hAnsi="Calibri" w:cs="Calibri"/>
          <w:sz w:val="20"/>
        </w:rPr>
        <w:pPrChange w:id="414" w:author="root" w:date="2013-10-02T09:38:00Z">
          <w:pPr>
            <w:pStyle w:val="Normal1"/>
          </w:pPr>
        </w:pPrChange>
      </w:pPr>
      <w:r>
        <w:rPr>
          <w:rFonts w:ascii="Calibri" w:eastAsia="Calibri" w:hAnsi="Calibri" w:cs="Calibri"/>
          <w:sz w:val="20"/>
        </w:rPr>
        <w:t xml:space="preserve">Our goal is to generate input HTML that would drive the software execution towards a specific path of branch permutation.  </w:t>
      </w:r>
      <w:r w:rsidR="00E7695C">
        <w:rPr>
          <w:rFonts w:ascii="Calibri" w:eastAsia="Calibri" w:hAnsi="Calibri" w:cs="Calibri"/>
          <w:sz w:val="20"/>
        </w:rPr>
        <w:t xml:space="preserve">To determine whether the generated HTMLs are correct, we </w:t>
      </w:r>
      <w:r>
        <w:rPr>
          <w:rFonts w:ascii="Calibri" w:eastAsia="Calibri" w:hAnsi="Calibri" w:cs="Calibri"/>
          <w:sz w:val="20"/>
        </w:rPr>
        <w:t xml:space="preserve">will run experiments by </w:t>
      </w:r>
      <w:r w:rsidR="00E7695C">
        <w:rPr>
          <w:rFonts w:ascii="Calibri" w:eastAsia="Calibri" w:hAnsi="Calibri" w:cs="Calibri"/>
          <w:sz w:val="20"/>
        </w:rPr>
        <w:t>tak</w:t>
      </w:r>
      <w:r>
        <w:rPr>
          <w:rFonts w:ascii="Calibri" w:eastAsia="Calibri" w:hAnsi="Calibri" w:cs="Calibri"/>
          <w:sz w:val="20"/>
        </w:rPr>
        <w:t>ing</w:t>
      </w:r>
      <w:r w:rsidR="00E7695C">
        <w:rPr>
          <w:rFonts w:ascii="Calibri" w:eastAsia="Calibri" w:hAnsi="Calibri" w:cs="Calibri"/>
          <w:sz w:val="20"/>
        </w:rPr>
        <w:t xml:space="preserve"> the input HTML, and compar</w:t>
      </w:r>
      <w:r>
        <w:rPr>
          <w:rFonts w:ascii="Calibri" w:eastAsia="Calibri" w:hAnsi="Calibri" w:cs="Calibri"/>
          <w:sz w:val="20"/>
        </w:rPr>
        <w:t>ing</w:t>
      </w:r>
      <w:r w:rsidR="00E7695C">
        <w:rPr>
          <w:rFonts w:ascii="Calibri" w:eastAsia="Calibri" w:hAnsi="Calibri" w:cs="Calibri"/>
          <w:sz w:val="20"/>
        </w:rPr>
        <w:t xml:space="preserve"> the expected vs. actual execution path.  We set the expected execution path (e.g. </w:t>
      </w:r>
      <w:r w:rsidR="00E7695C" w:rsidRPr="00DE0F3A">
        <w:rPr>
          <w:rFonts w:ascii="Courier New" w:eastAsia="Calibri" w:hAnsi="Courier New" w:cs="Courier New"/>
          <w:sz w:val="20"/>
        </w:rPr>
        <w:t>T</w:t>
      </w:r>
      <w:r w:rsidR="00E7695C">
        <w:rPr>
          <w:rFonts w:ascii="Calibri" w:eastAsia="Calibri" w:hAnsi="Calibri" w:cs="Calibri"/>
          <w:sz w:val="20"/>
        </w:rPr>
        <w:t xml:space="preserve"> in the 1st </w:t>
      </w:r>
      <w:r w:rsidR="006E0FC9" w:rsidRPr="006E0FC9">
        <w:rPr>
          <w:rFonts w:ascii="Courier New" w:eastAsia="Calibri" w:hAnsi="Courier New" w:cs="Courier New"/>
          <w:sz w:val="20"/>
        </w:rPr>
        <w:t>IF</w:t>
      </w:r>
      <w:r w:rsidR="00E7695C">
        <w:rPr>
          <w:rFonts w:ascii="Calibri" w:eastAsia="Calibri" w:hAnsi="Calibri" w:cs="Calibri"/>
          <w:sz w:val="20"/>
        </w:rPr>
        <w:t xml:space="preserve"> statement, </w:t>
      </w:r>
      <w:r w:rsidR="00E7695C" w:rsidRPr="006E0FC9">
        <w:rPr>
          <w:rFonts w:ascii="Courier New" w:eastAsia="Calibri" w:hAnsi="Courier New" w:cs="Courier New"/>
          <w:sz w:val="20"/>
        </w:rPr>
        <w:t>F</w:t>
      </w:r>
      <w:r w:rsidR="00E7695C">
        <w:rPr>
          <w:rFonts w:ascii="Calibri" w:eastAsia="Calibri" w:hAnsi="Calibri" w:cs="Calibri"/>
          <w:sz w:val="20"/>
        </w:rPr>
        <w:t xml:space="preserve"> in the 2nd, and so on), and then use the expected path to generate the input HTML.  To get the actual execution path, we are going to instrument the source code so that when the software runs, it would show which branch has been taken for each condition.  Then we compare if the branch actually executed would match the initial branch we’ve set.  </w:t>
      </w:r>
      <w:r w:rsidR="00305A4D">
        <w:rPr>
          <w:rFonts w:ascii="Calibri" w:eastAsia="Calibri" w:hAnsi="Calibri" w:cs="Calibri"/>
          <w:sz w:val="20"/>
        </w:rPr>
        <w:t>Next, w</w:t>
      </w:r>
      <w:r w:rsidR="00C72698">
        <w:rPr>
          <w:rFonts w:ascii="Calibri" w:eastAsia="Calibri" w:hAnsi="Calibri" w:cs="Calibri"/>
          <w:sz w:val="20"/>
        </w:rPr>
        <w:t xml:space="preserve">e are going to </w:t>
      </w:r>
      <w:r w:rsidR="009F1CC2">
        <w:rPr>
          <w:rFonts w:ascii="Calibri" w:eastAsia="Calibri" w:hAnsi="Calibri" w:cs="Calibri"/>
          <w:sz w:val="20"/>
        </w:rPr>
        <w:t>follow</w:t>
      </w:r>
      <w:r w:rsidR="00C72698">
        <w:rPr>
          <w:rFonts w:ascii="Calibri" w:eastAsia="Calibri" w:hAnsi="Calibri" w:cs="Calibri"/>
          <w:sz w:val="20"/>
        </w:rPr>
        <w:t xml:space="preserve"> </w:t>
      </w:r>
      <w:r w:rsidR="00D159A4">
        <w:rPr>
          <w:rFonts w:ascii="Calibri" w:eastAsia="Calibri" w:hAnsi="Calibri" w:cs="Calibri"/>
          <w:sz w:val="20"/>
        </w:rPr>
        <w:t>the ev</w:t>
      </w:r>
      <w:r w:rsidR="00BD7FA3">
        <w:rPr>
          <w:rFonts w:ascii="Calibri" w:eastAsia="Calibri" w:hAnsi="Calibri" w:cs="Calibri"/>
          <w:sz w:val="20"/>
        </w:rPr>
        <w:t xml:space="preserve">aluation </w:t>
      </w:r>
      <w:r w:rsidR="00305A4D">
        <w:rPr>
          <w:rFonts w:ascii="Calibri" w:eastAsia="Calibri" w:hAnsi="Calibri" w:cs="Calibri"/>
          <w:sz w:val="20"/>
        </w:rPr>
        <w:t xml:space="preserve">approach </w:t>
      </w:r>
      <w:r w:rsidR="00F01AD1">
        <w:rPr>
          <w:rFonts w:ascii="Calibri" w:eastAsia="Calibri" w:hAnsi="Calibri" w:cs="Calibri"/>
          <w:sz w:val="20"/>
        </w:rPr>
        <w:t>of</w:t>
      </w:r>
      <w:r w:rsidR="00BD7FA3">
        <w:rPr>
          <w:rFonts w:ascii="Calibri" w:eastAsia="Calibri" w:hAnsi="Calibri" w:cs="Calibri"/>
          <w:sz w:val="20"/>
        </w:rPr>
        <w:t xml:space="preserve"> </w:t>
      </w:r>
      <w:proofErr w:type="spellStart"/>
      <w:r w:rsidR="00BD7FA3">
        <w:rPr>
          <w:rFonts w:ascii="Calibri" w:eastAsia="Calibri" w:hAnsi="Calibri" w:cs="Calibri"/>
          <w:sz w:val="20"/>
        </w:rPr>
        <w:t>Pythia</w:t>
      </w:r>
      <w:r w:rsidR="00F01AD1">
        <w:rPr>
          <w:rFonts w:ascii="Calibri" w:eastAsia="Calibri" w:hAnsi="Calibri" w:cs="Calibri"/>
          <w:sz w:val="20"/>
        </w:rPr>
        <w:t>’s</w:t>
      </w:r>
      <w:proofErr w:type="spellEnd"/>
      <w:r w:rsidR="00BD7FA3">
        <w:rPr>
          <w:rFonts w:ascii="Calibri" w:eastAsia="Calibri" w:hAnsi="Calibri" w:cs="Calibri"/>
          <w:sz w:val="20"/>
        </w:rPr>
        <w:t xml:space="preserve"> </w:t>
      </w:r>
      <w:r w:rsidR="00F01AD1">
        <w:rPr>
          <w:rFonts w:ascii="Calibri" w:eastAsia="Calibri" w:hAnsi="Calibri" w:cs="Calibri"/>
          <w:sz w:val="20"/>
        </w:rPr>
        <w:t xml:space="preserve">ICSE submission </w:t>
      </w:r>
      <w:r w:rsidR="00BD7FA3">
        <w:rPr>
          <w:rFonts w:ascii="Calibri" w:eastAsia="Calibri" w:hAnsi="Calibri" w:cs="Calibri"/>
          <w:sz w:val="20"/>
        </w:rPr>
        <w:t>and compare our tool</w:t>
      </w:r>
      <w:r w:rsidR="009F1CC2">
        <w:rPr>
          <w:rFonts w:ascii="Calibri" w:eastAsia="Calibri" w:hAnsi="Calibri" w:cs="Calibri"/>
          <w:sz w:val="20"/>
        </w:rPr>
        <w:t xml:space="preserve"> to </w:t>
      </w:r>
      <w:proofErr w:type="spellStart"/>
      <w:r w:rsidR="009F1CC2">
        <w:rPr>
          <w:rFonts w:ascii="Calibri" w:eastAsia="Calibri" w:hAnsi="Calibri" w:cs="Calibri"/>
          <w:sz w:val="20"/>
        </w:rPr>
        <w:t>Pythia</w:t>
      </w:r>
      <w:proofErr w:type="spellEnd"/>
      <w:r w:rsidR="009F1CC2">
        <w:rPr>
          <w:rFonts w:ascii="Calibri" w:eastAsia="Calibri" w:hAnsi="Calibri" w:cs="Calibri"/>
          <w:sz w:val="20"/>
        </w:rPr>
        <w:t xml:space="preserve"> and Artemis, in terms of coverage and ability to find bugs</w:t>
      </w:r>
      <w:r w:rsidR="00F01AD1">
        <w:rPr>
          <w:rFonts w:ascii="Calibri" w:eastAsia="Calibri" w:hAnsi="Calibri" w:cs="Calibri"/>
          <w:sz w:val="20"/>
        </w:rPr>
        <w:t>.</w:t>
      </w:r>
    </w:p>
    <w:p w:rsidR="00150A37" w:rsidRPr="00B12C88" w:rsidRDefault="00150A37" w:rsidP="00150A37">
      <w:pPr>
        <w:pStyle w:val="Normal1"/>
        <w:spacing w:line="240" w:lineRule="auto"/>
        <w:jc w:val="both"/>
        <w:rPr>
          <w:rFonts w:asciiTheme="majorHAnsi" w:hAnsiTheme="majorHAnsi"/>
          <w:sz w:val="20"/>
          <w:szCs w:val="20"/>
        </w:rPr>
      </w:pPr>
    </w:p>
    <w:p w:rsidR="00000000" w:rsidRDefault="00E7695C">
      <w:pPr>
        <w:pStyle w:val="Normal1"/>
        <w:spacing w:line="240" w:lineRule="auto"/>
        <w:jc w:val="both"/>
        <w:rPr>
          <w:rFonts w:asciiTheme="majorHAnsi" w:hAnsiTheme="majorHAnsi"/>
          <w:sz w:val="20"/>
          <w:szCs w:val="20"/>
        </w:rPr>
        <w:pPrChange w:id="415" w:author="root" w:date="2013-10-02T09:38:00Z">
          <w:pPr>
            <w:pStyle w:val="Normal1"/>
            <w:jc w:val="both"/>
          </w:pPr>
        </w:pPrChange>
      </w:pPr>
      <w:commentRangeStart w:id="416"/>
      <w:commentRangeStart w:id="417"/>
      <w:r w:rsidRPr="001B3A0A">
        <w:rPr>
          <w:rFonts w:asciiTheme="majorHAnsi" w:eastAsia="Calibri" w:hAnsiTheme="majorHAnsi" w:cs="Calibri"/>
          <w:b/>
          <w:sz w:val="20"/>
          <w:szCs w:val="20"/>
        </w:rPr>
        <w:lastRenderedPageBreak/>
        <w:t>References</w:t>
      </w:r>
      <w:commentRangeEnd w:id="416"/>
      <w:r w:rsidR="008E7F3E" w:rsidRPr="001B3A0A">
        <w:rPr>
          <w:rStyle w:val="CommentReference"/>
          <w:rFonts w:asciiTheme="majorHAnsi" w:eastAsiaTheme="minorEastAsia" w:hAnsiTheme="majorHAnsi" w:cstheme="minorBidi"/>
          <w:color w:val="auto"/>
          <w:sz w:val="20"/>
          <w:szCs w:val="20"/>
        </w:rPr>
        <w:commentReference w:id="416"/>
      </w:r>
      <w:commentRangeEnd w:id="417"/>
      <w:r w:rsidR="00A146FB" w:rsidRPr="001B3A0A">
        <w:rPr>
          <w:rStyle w:val="CommentReference"/>
          <w:rFonts w:asciiTheme="majorHAnsi" w:eastAsiaTheme="minorEastAsia" w:hAnsiTheme="majorHAnsi" w:cstheme="minorBidi"/>
          <w:color w:val="auto"/>
          <w:sz w:val="20"/>
          <w:szCs w:val="20"/>
        </w:rPr>
        <w:commentReference w:id="417"/>
      </w:r>
    </w:p>
    <w:p w:rsidR="00931EC1" w:rsidRPr="00931EC1" w:rsidRDefault="00931EC1" w:rsidP="00931EC1">
      <w:pPr>
        <w:pStyle w:val="Normal1"/>
        <w:numPr>
          <w:ilvl w:val="0"/>
          <w:numId w:val="2"/>
        </w:numPr>
        <w:spacing w:line="240" w:lineRule="auto"/>
        <w:ind w:left="360" w:hanging="360"/>
        <w:contextualSpacing/>
        <w:rPr>
          <w:rFonts w:asciiTheme="majorHAnsi" w:eastAsia="Calibri" w:hAnsiTheme="majorHAnsi" w:cs="Calibri"/>
          <w:sz w:val="20"/>
          <w:szCs w:val="20"/>
        </w:rPr>
      </w:pPr>
      <w:r w:rsidRPr="001F0A4F">
        <w:rPr>
          <w:rFonts w:asciiTheme="majorHAnsi" w:hAnsiTheme="majorHAnsi" w:cs="CMR9"/>
          <w:sz w:val="20"/>
          <w:szCs w:val="20"/>
        </w:rPr>
        <w:t xml:space="preserve">S. </w:t>
      </w:r>
      <w:proofErr w:type="spellStart"/>
      <w:r w:rsidRPr="001F0A4F">
        <w:rPr>
          <w:rFonts w:asciiTheme="majorHAnsi" w:hAnsiTheme="majorHAnsi" w:cs="CMR9"/>
          <w:sz w:val="20"/>
          <w:szCs w:val="20"/>
        </w:rPr>
        <w:t>Artzi</w:t>
      </w:r>
      <w:proofErr w:type="spellEnd"/>
      <w:r w:rsidRPr="001F0A4F">
        <w:rPr>
          <w:rFonts w:asciiTheme="majorHAnsi" w:hAnsiTheme="majorHAnsi" w:cs="CMR9"/>
          <w:sz w:val="20"/>
          <w:szCs w:val="20"/>
        </w:rPr>
        <w:t xml:space="preserve">, </w:t>
      </w:r>
      <w:r>
        <w:rPr>
          <w:rFonts w:asciiTheme="majorHAnsi" w:hAnsiTheme="majorHAnsi" w:cs="CMR9"/>
          <w:sz w:val="20"/>
          <w:szCs w:val="20"/>
        </w:rPr>
        <w:t>J. Dolby, S. Jensen, A. Mo</w:t>
      </w:r>
      <w:r w:rsidRPr="001F0A4F">
        <w:rPr>
          <w:rFonts w:asciiTheme="majorHAnsi" w:hAnsiTheme="majorHAnsi" w:cs="CMR9"/>
          <w:sz w:val="20"/>
          <w:szCs w:val="20"/>
        </w:rPr>
        <w:t xml:space="preserve">ller, and F. Tip. A framework for automated testing of JavaScript web applications. In </w:t>
      </w:r>
      <w:r w:rsidRPr="001F0A4F">
        <w:rPr>
          <w:rFonts w:asciiTheme="majorHAnsi" w:hAnsiTheme="majorHAnsi" w:cs="CMTI9"/>
          <w:sz w:val="20"/>
          <w:szCs w:val="20"/>
        </w:rPr>
        <w:t>Proc. 33rd International Conference</w:t>
      </w:r>
      <w:r w:rsidRPr="001F0A4F">
        <w:rPr>
          <w:rFonts w:asciiTheme="majorHAnsi" w:hAnsiTheme="majorHAnsi" w:cs="CMR9"/>
          <w:sz w:val="20"/>
          <w:szCs w:val="20"/>
        </w:rPr>
        <w:t xml:space="preserve"> </w:t>
      </w:r>
      <w:r w:rsidRPr="001F0A4F">
        <w:rPr>
          <w:rFonts w:asciiTheme="majorHAnsi" w:hAnsiTheme="majorHAnsi" w:cs="CMTI9"/>
          <w:sz w:val="20"/>
          <w:szCs w:val="20"/>
        </w:rPr>
        <w:t>on Software Engineering (ICSE'11)</w:t>
      </w:r>
      <w:r w:rsidRPr="001F0A4F">
        <w:rPr>
          <w:rFonts w:asciiTheme="majorHAnsi" w:hAnsiTheme="majorHAnsi" w:cs="CMR9"/>
          <w:sz w:val="20"/>
          <w:szCs w:val="20"/>
        </w:rPr>
        <w:t>, pages 571-580</w:t>
      </w:r>
      <w:proofErr w:type="gramStart"/>
      <w:r w:rsidRPr="001F0A4F">
        <w:rPr>
          <w:rFonts w:asciiTheme="majorHAnsi" w:hAnsiTheme="majorHAnsi" w:cs="CMR9"/>
          <w:sz w:val="20"/>
          <w:szCs w:val="20"/>
        </w:rPr>
        <w:t>,2011</w:t>
      </w:r>
      <w:proofErr w:type="gramEnd"/>
      <w:r w:rsidRPr="001F0A4F">
        <w:rPr>
          <w:rFonts w:asciiTheme="majorHAnsi" w:hAnsiTheme="majorHAnsi" w:cs="CMR9"/>
          <w:sz w:val="20"/>
          <w:szCs w:val="20"/>
        </w:rPr>
        <w:t>.</w:t>
      </w:r>
    </w:p>
    <w:p w:rsidR="00D3737A" w:rsidRPr="001F0A4F" w:rsidRDefault="00D3737A" w:rsidP="00D3737A">
      <w:pPr>
        <w:pStyle w:val="Normal1"/>
        <w:numPr>
          <w:ilvl w:val="0"/>
          <w:numId w:val="2"/>
        </w:numPr>
        <w:spacing w:line="240" w:lineRule="auto"/>
        <w:ind w:left="360" w:hanging="360"/>
        <w:contextualSpacing/>
        <w:rPr>
          <w:rFonts w:asciiTheme="majorHAnsi" w:eastAsia="Calibri" w:hAnsiTheme="majorHAnsi" w:cs="Calibri"/>
          <w:sz w:val="20"/>
          <w:szCs w:val="20"/>
        </w:rPr>
      </w:pPr>
      <w:r w:rsidRPr="001F0A4F">
        <w:rPr>
          <w:rFonts w:asciiTheme="majorHAnsi" w:hAnsiTheme="majorHAnsi"/>
          <w:sz w:val="20"/>
          <w:szCs w:val="20"/>
          <w:shd w:val="clear" w:color="auto" w:fill="FFFFFF"/>
        </w:rPr>
        <w:t xml:space="preserve">C. Barrett, C. L. Conway, M. Deters, L. </w:t>
      </w:r>
      <w:proofErr w:type="spellStart"/>
      <w:r w:rsidRPr="001F0A4F">
        <w:rPr>
          <w:rFonts w:asciiTheme="majorHAnsi" w:hAnsiTheme="majorHAnsi"/>
          <w:sz w:val="20"/>
          <w:szCs w:val="20"/>
          <w:shd w:val="clear" w:color="auto" w:fill="FFFFFF"/>
        </w:rPr>
        <w:t>Hadarean</w:t>
      </w:r>
      <w:proofErr w:type="spellEnd"/>
      <w:r w:rsidRPr="001F0A4F">
        <w:rPr>
          <w:rFonts w:asciiTheme="majorHAnsi" w:hAnsiTheme="majorHAnsi"/>
          <w:sz w:val="20"/>
          <w:szCs w:val="20"/>
          <w:shd w:val="clear" w:color="auto" w:fill="FFFFFF"/>
        </w:rPr>
        <w:t xml:space="preserve">, D. </w:t>
      </w:r>
      <w:proofErr w:type="spellStart"/>
      <w:r w:rsidRPr="001F0A4F">
        <w:rPr>
          <w:rFonts w:asciiTheme="majorHAnsi" w:hAnsiTheme="majorHAnsi"/>
          <w:sz w:val="20"/>
          <w:szCs w:val="20"/>
          <w:shd w:val="clear" w:color="auto" w:fill="FFFFFF"/>
        </w:rPr>
        <w:t>Jovanovic</w:t>
      </w:r>
      <w:proofErr w:type="spellEnd"/>
      <w:r w:rsidRPr="001F0A4F">
        <w:rPr>
          <w:rFonts w:asciiTheme="majorHAnsi" w:hAnsiTheme="majorHAnsi"/>
          <w:sz w:val="20"/>
          <w:szCs w:val="20"/>
          <w:shd w:val="clear" w:color="auto" w:fill="FFFFFF"/>
        </w:rPr>
        <w:t xml:space="preserve">, T. King, A. Reynolds, and C. </w:t>
      </w:r>
      <w:proofErr w:type="spellStart"/>
      <w:r w:rsidRPr="001F0A4F">
        <w:rPr>
          <w:rFonts w:asciiTheme="majorHAnsi" w:hAnsiTheme="majorHAnsi"/>
          <w:sz w:val="20"/>
          <w:szCs w:val="20"/>
          <w:shd w:val="clear" w:color="auto" w:fill="FFFFFF"/>
        </w:rPr>
        <w:t>Tinelli</w:t>
      </w:r>
      <w:proofErr w:type="spellEnd"/>
      <w:r w:rsidRPr="001F0A4F">
        <w:rPr>
          <w:rFonts w:asciiTheme="majorHAnsi" w:hAnsiTheme="majorHAnsi"/>
          <w:sz w:val="20"/>
          <w:szCs w:val="20"/>
          <w:shd w:val="clear" w:color="auto" w:fill="FFFFFF"/>
        </w:rPr>
        <w:t xml:space="preserve">. </w:t>
      </w:r>
      <w:r w:rsidRPr="009D63EE">
        <w:rPr>
          <w:rFonts w:asciiTheme="majorHAnsi" w:hAnsiTheme="majorHAnsi"/>
          <w:b/>
          <w:sz w:val="20"/>
          <w:szCs w:val="20"/>
          <w:shd w:val="clear" w:color="auto" w:fill="FFFFFF"/>
        </w:rPr>
        <w:t>CVC4</w:t>
      </w:r>
      <w:r w:rsidRPr="001F0A4F">
        <w:rPr>
          <w:rFonts w:asciiTheme="majorHAnsi" w:hAnsiTheme="majorHAnsi"/>
          <w:sz w:val="20"/>
          <w:szCs w:val="20"/>
          <w:shd w:val="clear" w:color="auto" w:fill="FFFFFF"/>
        </w:rPr>
        <w:t>. In</w:t>
      </w:r>
      <w:r w:rsidRPr="001F0A4F">
        <w:rPr>
          <w:rStyle w:val="apple-converted-space"/>
          <w:rFonts w:asciiTheme="majorHAnsi" w:hAnsiTheme="majorHAnsi"/>
          <w:sz w:val="20"/>
          <w:szCs w:val="20"/>
          <w:shd w:val="clear" w:color="auto" w:fill="FFFFFF"/>
        </w:rPr>
        <w:t> </w:t>
      </w:r>
      <w:r w:rsidRPr="001F0A4F">
        <w:rPr>
          <w:rFonts w:asciiTheme="majorHAnsi" w:hAnsiTheme="majorHAnsi"/>
          <w:i/>
          <w:iCs/>
          <w:sz w:val="20"/>
          <w:szCs w:val="20"/>
          <w:shd w:val="clear" w:color="auto" w:fill="FFFFFF"/>
        </w:rPr>
        <w:t>CAV</w:t>
      </w:r>
      <w:r w:rsidRPr="001F0A4F">
        <w:rPr>
          <w:rFonts w:asciiTheme="majorHAnsi" w:hAnsiTheme="majorHAnsi"/>
          <w:sz w:val="20"/>
          <w:szCs w:val="20"/>
          <w:shd w:val="clear" w:color="auto" w:fill="FFFFFF"/>
        </w:rPr>
        <w:t>, pages 171--177, 2011.</w:t>
      </w:r>
    </w:p>
    <w:p w:rsidR="004C6F97" w:rsidRPr="001F0A4F" w:rsidRDefault="00205DBF" w:rsidP="004C6F97">
      <w:pPr>
        <w:pStyle w:val="Normal1"/>
        <w:numPr>
          <w:ilvl w:val="0"/>
          <w:numId w:val="2"/>
        </w:numPr>
        <w:spacing w:line="240" w:lineRule="auto"/>
        <w:ind w:left="360" w:hanging="360"/>
        <w:contextualSpacing/>
        <w:rPr>
          <w:rFonts w:asciiTheme="majorHAnsi" w:eastAsia="Calibri" w:hAnsiTheme="majorHAnsi" w:cs="Calibri"/>
          <w:color w:val="auto"/>
          <w:sz w:val="20"/>
          <w:szCs w:val="20"/>
        </w:rPr>
      </w:pPr>
      <w:r w:rsidRPr="001F0A4F">
        <w:rPr>
          <w:rFonts w:asciiTheme="majorHAnsi" w:hAnsiTheme="majorHAnsi"/>
          <w:color w:val="auto"/>
          <w:sz w:val="20"/>
          <w:szCs w:val="20"/>
          <w:shd w:val="clear" w:color="auto" w:fill="FFFFFF"/>
        </w:rPr>
        <w:t>C</w:t>
      </w:r>
      <w:r w:rsidR="001B3A0A" w:rsidRPr="001F0A4F">
        <w:rPr>
          <w:rFonts w:asciiTheme="majorHAnsi" w:hAnsiTheme="majorHAnsi"/>
          <w:color w:val="auto"/>
          <w:sz w:val="20"/>
          <w:szCs w:val="20"/>
          <w:shd w:val="clear" w:color="auto" w:fill="FFFFFF"/>
        </w:rPr>
        <w:t>.</w:t>
      </w:r>
      <w:r w:rsidRPr="001F0A4F">
        <w:rPr>
          <w:rFonts w:asciiTheme="majorHAnsi" w:hAnsiTheme="majorHAnsi"/>
          <w:color w:val="auto"/>
          <w:sz w:val="20"/>
          <w:szCs w:val="20"/>
          <w:shd w:val="clear" w:color="auto" w:fill="FFFFFF"/>
        </w:rPr>
        <w:t xml:space="preserve"> Barrett and C</w:t>
      </w:r>
      <w:r w:rsidR="001B3A0A" w:rsidRPr="001F0A4F">
        <w:rPr>
          <w:rFonts w:asciiTheme="majorHAnsi" w:hAnsiTheme="majorHAnsi"/>
          <w:color w:val="auto"/>
          <w:sz w:val="20"/>
          <w:szCs w:val="20"/>
          <w:shd w:val="clear" w:color="auto" w:fill="FFFFFF"/>
        </w:rPr>
        <w:t>.</w:t>
      </w:r>
      <w:r w:rsidRPr="001F0A4F">
        <w:rPr>
          <w:rFonts w:asciiTheme="majorHAnsi" w:hAnsiTheme="majorHAnsi"/>
          <w:color w:val="auto"/>
          <w:sz w:val="20"/>
          <w:szCs w:val="20"/>
          <w:shd w:val="clear" w:color="auto" w:fill="FFFFFF"/>
        </w:rPr>
        <w:t xml:space="preserve"> </w:t>
      </w:r>
      <w:proofErr w:type="spellStart"/>
      <w:r w:rsidRPr="001F0A4F">
        <w:rPr>
          <w:rFonts w:asciiTheme="majorHAnsi" w:hAnsiTheme="majorHAnsi"/>
          <w:color w:val="auto"/>
          <w:sz w:val="20"/>
          <w:szCs w:val="20"/>
          <w:shd w:val="clear" w:color="auto" w:fill="FFFFFF"/>
        </w:rPr>
        <w:t>Tinelli</w:t>
      </w:r>
      <w:proofErr w:type="spellEnd"/>
      <w:r w:rsidRPr="001F0A4F">
        <w:rPr>
          <w:rFonts w:asciiTheme="majorHAnsi" w:hAnsiTheme="majorHAnsi"/>
          <w:color w:val="auto"/>
          <w:sz w:val="20"/>
          <w:szCs w:val="20"/>
          <w:shd w:val="clear" w:color="auto" w:fill="FFFFFF"/>
        </w:rPr>
        <w:t>.</w:t>
      </w:r>
      <w:r w:rsidRPr="001F0A4F">
        <w:rPr>
          <w:rStyle w:val="apple-converted-space"/>
          <w:rFonts w:asciiTheme="majorHAnsi" w:hAnsiTheme="majorHAnsi"/>
          <w:color w:val="auto"/>
          <w:sz w:val="20"/>
          <w:szCs w:val="20"/>
          <w:shd w:val="clear" w:color="auto" w:fill="FFFFFF"/>
        </w:rPr>
        <w:t> </w:t>
      </w:r>
      <w:r w:rsidRPr="001F0A4F">
        <w:rPr>
          <w:rFonts w:asciiTheme="majorHAnsi" w:hAnsiTheme="majorHAnsi"/>
          <w:b/>
          <w:bCs/>
          <w:color w:val="auto"/>
          <w:sz w:val="20"/>
          <w:szCs w:val="20"/>
          <w:shd w:val="clear" w:color="auto" w:fill="FFFFFF"/>
        </w:rPr>
        <w:t>CVC3.</w:t>
      </w:r>
      <w:r w:rsidRPr="001F0A4F">
        <w:rPr>
          <w:rStyle w:val="apple-converted-space"/>
          <w:rFonts w:asciiTheme="majorHAnsi" w:hAnsiTheme="majorHAnsi"/>
          <w:color w:val="auto"/>
          <w:sz w:val="20"/>
          <w:szCs w:val="20"/>
          <w:shd w:val="clear" w:color="auto" w:fill="FFFFFF"/>
        </w:rPr>
        <w:t> </w:t>
      </w:r>
      <w:r w:rsidRPr="001F0A4F">
        <w:rPr>
          <w:rFonts w:asciiTheme="majorHAnsi" w:hAnsiTheme="majorHAnsi"/>
          <w:color w:val="auto"/>
          <w:sz w:val="20"/>
          <w:szCs w:val="20"/>
          <w:shd w:val="clear" w:color="auto" w:fill="FFFFFF"/>
        </w:rPr>
        <w:t xml:space="preserve">In Werner </w:t>
      </w:r>
      <w:proofErr w:type="spellStart"/>
      <w:r w:rsidRPr="001F0A4F">
        <w:rPr>
          <w:rFonts w:asciiTheme="majorHAnsi" w:hAnsiTheme="majorHAnsi"/>
          <w:color w:val="auto"/>
          <w:sz w:val="20"/>
          <w:szCs w:val="20"/>
          <w:shd w:val="clear" w:color="auto" w:fill="FFFFFF"/>
        </w:rPr>
        <w:t>Damm</w:t>
      </w:r>
      <w:proofErr w:type="spellEnd"/>
      <w:r w:rsidRPr="001F0A4F">
        <w:rPr>
          <w:rFonts w:asciiTheme="majorHAnsi" w:hAnsiTheme="majorHAnsi"/>
          <w:color w:val="auto"/>
          <w:sz w:val="20"/>
          <w:szCs w:val="20"/>
          <w:shd w:val="clear" w:color="auto" w:fill="FFFFFF"/>
        </w:rPr>
        <w:t xml:space="preserve"> and </w:t>
      </w:r>
      <w:proofErr w:type="spellStart"/>
      <w:r w:rsidRPr="001F0A4F">
        <w:rPr>
          <w:rFonts w:asciiTheme="majorHAnsi" w:hAnsiTheme="majorHAnsi"/>
          <w:color w:val="auto"/>
          <w:sz w:val="20"/>
          <w:szCs w:val="20"/>
          <w:shd w:val="clear" w:color="auto" w:fill="FFFFFF"/>
        </w:rPr>
        <w:t>Holger</w:t>
      </w:r>
      <w:proofErr w:type="spellEnd"/>
      <w:r w:rsidRPr="001F0A4F">
        <w:rPr>
          <w:rFonts w:asciiTheme="majorHAnsi" w:hAnsiTheme="majorHAnsi"/>
          <w:color w:val="auto"/>
          <w:sz w:val="20"/>
          <w:szCs w:val="20"/>
          <w:shd w:val="clear" w:color="auto" w:fill="FFFFFF"/>
        </w:rPr>
        <w:t xml:space="preserve"> </w:t>
      </w:r>
      <w:proofErr w:type="spellStart"/>
      <w:r w:rsidRPr="001F0A4F">
        <w:rPr>
          <w:rFonts w:asciiTheme="majorHAnsi" w:hAnsiTheme="majorHAnsi"/>
          <w:color w:val="auto"/>
          <w:sz w:val="20"/>
          <w:szCs w:val="20"/>
          <w:shd w:val="clear" w:color="auto" w:fill="FFFFFF"/>
        </w:rPr>
        <w:t>Hermanns</w:t>
      </w:r>
      <w:proofErr w:type="spellEnd"/>
      <w:r w:rsidRPr="001F0A4F">
        <w:rPr>
          <w:rFonts w:asciiTheme="majorHAnsi" w:hAnsiTheme="majorHAnsi"/>
          <w:color w:val="auto"/>
          <w:sz w:val="20"/>
          <w:szCs w:val="20"/>
          <w:shd w:val="clear" w:color="auto" w:fill="FFFFFF"/>
        </w:rPr>
        <w:t>, editors,</w:t>
      </w:r>
      <w:r w:rsidRPr="001F0A4F">
        <w:rPr>
          <w:rStyle w:val="apple-converted-space"/>
          <w:rFonts w:asciiTheme="majorHAnsi" w:hAnsiTheme="majorHAnsi"/>
          <w:color w:val="auto"/>
          <w:sz w:val="20"/>
          <w:szCs w:val="20"/>
          <w:shd w:val="clear" w:color="auto" w:fill="FFFFFF"/>
        </w:rPr>
        <w:t> </w:t>
      </w:r>
      <w:r w:rsidRPr="001F0A4F">
        <w:rPr>
          <w:rFonts w:asciiTheme="majorHAnsi" w:hAnsiTheme="majorHAnsi"/>
          <w:i/>
          <w:iCs/>
          <w:color w:val="auto"/>
          <w:sz w:val="20"/>
          <w:szCs w:val="20"/>
          <w:shd w:val="clear" w:color="auto" w:fill="FFFFFF"/>
        </w:rPr>
        <w:t>Proceedings of the 19th International Conference on Computer Aided Verification (CAV '07)</w:t>
      </w:r>
      <w:r w:rsidRPr="001F0A4F">
        <w:rPr>
          <w:rFonts w:asciiTheme="majorHAnsi" w:hAnsiTheme="majorHAnsi"/>
          <w:color w:val="auto"/>
          <w:sz w:val="20"/>
          <w:szCs w:val="20"/>
          <w:shd w:val="clear" w:color="auto" w:fill="FFFFFF"/>
        </w:rPr>
        <w:t>, volume 4590 of</w:t>
      </w:r>
      <w:r w:rsidRPr="001F0A4F">
        <w:rPr>
          <w:rStyle w:val="apple-converted-space"/>
          <w:rFonts w:asciiTheme="majorHAnsi" w:hAnsiTheme="majorHAnsi"/>
          <w:color w:val="auto"/>
          <w:sz w:val="20"/>
          <w:szCs w:val="20"/>
          <w:shd w:val="clear" w:color="auto" w:fill="FFFFFF"/>
        </w:rPr>
        <w:t> </w:t>
      </w:r>
      <w:hyperlink r:id="rId7" w:history="1">
        <w:r w:rsidRPr="001F0A4F">
          <w:rPr>
            <w:rStyle w:val="Hyperlink"/>
            <w:rFonts w:asciiTheme="majorHAnsi" w:hAnsiTheme="majorHAnsi"/>
            <w:i/>
            <w:iCs/>
            <w:color w:val="auto"/>
            <w:sz w:val="20"/>
            <w:szCs w:val="20"/>
            <w:shd w:val="clear" w:color="auto" w:fill="FFFFFF"/>
          </w:rPr>
          <w:t>Lecture Notes in Computer Science</w:t>
        </w:r>
      </w:hyperlink>
      <w:r w:rsidRPr="001F0A4F">
        <w:rPr>
          <w:rFonts w:asciiTheme="majorHAnsi" w:hAnsiTheme="majorHAnsi"/>
          <w:color w:val="auto"/>
          <w:sz w:val="20"/>
          <w:szCs w:val="20"/>
          <w:shd w:val="clear" w:color="auto" w:fill="FFFFFF"/>
        </w:rPr>
        <w:t>, pages 298-302. Springer, July 2007. Berlin, Germany.</w:t>
      </w:r>
    </w:p>
    <w:p w:rsidR="00000000" w:rsidRDefault="007977AC">
      <w:pPr>
        <w:pStyle w:val="Normal1"/>
        <w:numPr>
          <w:ilvl w:val="0"/>
          <w:numId w:val="2"/>
        </w:numPr>
        <w:tabs>
          <w:tab w:val="left" w:pos="360"/>
        </w:tabs>
        <w:spacing w:line="240" w:lineRule="auto"/>
        <w:ind w:left="360" w:hanging="360"/>
        <w:contextualSpacing/>
        <w:rPr>
          <w:rFonts w:asciiTheme="majorHAnsi" w:eastAsia="Calibri" w:hAnsiTheme="majorHAnsi" w:cs="Calibri"/>
          <w:color w:val="auto"/>
          <w:sz w:val="20"/>
          <w:szCs w:val="20"/>
        </w:rPr>
        <w:pPrChange w:id="418" w:author="root" w:date="2013-10-02T09:38:00Z">
          <w:pPr>
            <w:pStyle w:val="Normal1"/>
            <w:numPr>
              <w:numId w:val="2"/>
            </w:numPr>
            <w:ind w:left="720" w:hanging="359"/>
            <w:contextualSpacing/>
          </w:pPr>
        </w:pPrChange>
      </w:pPr>
      <w:r w:rsidRPr="001F0A4F">
        <w:rPr>
          <w:rFonts w:asciiTheme="majorHAnsi" w:hAnsiTheme="majorHAnsi"/>
          <w:color w:val="auto"/>
          <w:sz w:val="20"/>
          <w:szCs w:val="20"/>
        </w:rPr>
        <w:fldChar w:fldCharType="begin"/>
      </w:r>
      <w:r w:rsidR="009D63EE" w:rsidRPr="001F0A4F">
        <w:rPr>
          <w:rFonts w:asciiTheme="majorHAnsi" w:hAnsiTheme="majorHAnsi"/>
          <w:color w:val="auto"/>
          <w:sz w:val="20"/>
          <w:szCs w:val="20"/>
        </w:rPr>
        <w:instrText xml:space="preserve"> HYPERLINK "http://dl.acm.org/citation.cfm?id=1250773&amp;CFID=251434493&amp;CFTOKEN=28309031" </w:instrText>
      </w:r>
      <w:r w:rsidRPr="001F0A4F">
        <w:rPr>
          <w:rFonts w:asciiTheme="majorHAnsi" w:hAnsiTheme="majorHAnsi"/>
          <w:color w:val="auto"/>
          <w:sz w:val="20"/>
          <w:szCs w:val="20"/>
        </w:rPr>
        <w:fldChar w:fldCharType="separate"/>
      </w:r>
      <w:r w:rsidR="009D63EE" w:rsidRPr="001F0A4F">
        <w:rPr>
          <w:rStyle w:val="Hyperlink"/>
          <w:rFonts w:asciiTheme="majorHAnsi" w:hAnsiTheme="majorHAnsi"/>
          <w:color w:val="auto"/>
          <w:sz w:val="20"/>
          <w:szCs w:val="20"/>
          <w:u w:val="none"/>
          <w:shd w:val="clear" w:color="auto" w:fill="FFFFFF"/>
        </w:rPr>
        <w:t>P</w:t>
      </w:r>
      <w:r w:rsidR="009D63EE">
        <w:rPr>
          <w:rStyle w:val="Hyperlink"/>
          <w:rFonts w:asciiTheme="majorHAnsi" w:hAnsiTheme="majorHAnsi"/>
          <w:color w:val="auto"/>
          <w:sz w:val="20"/>
          <w:szCs w:val="20"/>
          <w:u w:val="none"/>
          <w:shd w:val="clear" w:color="auto" w:fill="FFFFFF"/>
        </w:rPr>
        <w:t>.</w:t>
      </w:r>
      <w:r w:rsidR="009D63EE" w:rsidRPr="001F0A4F">
        <w:rPr>
          <w:rStyle w:val="Hyperlink"/>
          <w:rFonts w:asciiTheme="majorHAnsi" w:hAnsiTheme="majorHAnsi"/>
          <w:color w:val="auto"/>
          <w:sz w:val="20"/>
          <w:szCs w:val="20"/>
          <w:u w:val="none"/>
          <w:shd w:val="clear" w:color="auto" w:fill="FFFFFF"/>
        </w:rPr>
        <w:t xml:space="preserve"> </w:t>
      </w:r>
      <w:proofErr w:type="spellStart"/>
      <w:r w:rsidR="009D63EE" w:rsidRPr="001F0A4F">
        <w:rPr>
          <w:rStyle w:val="Hyperlink"/>
          <w:rFonts w:asciiTheme="majorHAnsi" w:hAnsiTheme="majorHAnsi"/>
          <w:color w:val="auto"/>
          <w:sz w:val="20"/>
          <w:szCs w:val="20"/>
          <w:u w:val="none"/>
          <w:shd w:val="clear" w:color="auto" w:fill="FFFFFF"/>
        </w:rPr>
        <w:t>Genevès</w:t>
      </w:r>
      <w:proofErr w:type="spellEnd"/>
      <w:r w:rsidR="009D63EE" w:rsidRPr="001F0A4F">
        <w:rPr>
          <w:rStyle w:val="Hyperlink"/>
          <w:rFonts w:asciiTheme="majorHAnsi" w:hAnsiTheme="majorHAnsi"/>
          <w:color w:val="auto"/>
          <w:sz w:val="20"/>
          <w:szCs w:val="20"/>
          <w:u w:val="none"/>
          <w:shd w:val="clear" w:color="auto" w:fill="FFFFFF"/>
        </w:rPr>
        <w:t>, N</w:t>
      </w:r>
      <w:r w:rsidR="009D63EE">
        <w:rPr>
          <w:rStyle w:val="Hyperlink"/>
          <w:rFonts w:asciiTheme="majorHAnsi" w:hAnsiTheme="majorHAnsi"/>
          <w:color w:val="auto"/>
          <w:sz w:val="20"/>
          <w:szCs w:val="20"/>
          <w:u w:val="none"/>
          <w:shd w:val="clear" w:color="auto" w:fill="FFFFFF"/>
        </w:rPr>
        <w:t>.</w:t>
      </w:r>
      <w:r w:rsidR="009D63EE" w:rsidRPr="001F0A4F">
        <w:rPr>
          <w:rStyle w:val="Hyperlink"/>
          <w:rFonts w:asciiTheme="majorHAnsi" w:hAnsiTheme="majorHAnsi"/>
          <w:color w:val="auto"/>
          <w:sz w:val="20"/>
          <w:szCs w:val="20"/>
          <w:u w:val="none"/>
          <w:shd w:val="clear" w:color="auto" w:fill="FFFFFF"/>
        </w:rPr>
        <w:t xml:space="preserve"> </w:t>
      </w:r>
      <w:proofErr w:type="spellStart"/>
      <w:r w:rsidR="009D63EE" w:rsidRPr="001F0A4F">
        <w:rPr>
          <w:rStyle w:val="Hyperlink"/>
          <w:rFonts w:asciiTheme="majorHAnsi" w:hAnsiTheme="majorHAnsi"/>
          <w:color w:val="auto"/>
          <w:sz w:val="20"/>
          <w:szCs w:val="20"/>
          <w:u w:val="none"/>
          <w:shd w:val="clear" w:color="auto" w:fill="FFFFFF"/>
        </w:rPr>
        <w:t>Layaïda</w:t>
      </w:r>
      <w:proofErr w:type="spellEnd"/>
      <w:r w:rsidR="009D63EE" w:rsidRPr="001F0A4F">
        <w:rPr>
          <w:rStyle w:val="Hyperlink"/>
          <w:rFonts w:asciiTheme="majorHAnsi" w:hAnsiTheme="majorHAnsi"/>
          <w:color w:val="auto"/>
          <w:sz w:val="20"/>
          <w:szCs w:val="20"/>
          <w:u w:val="none"/>
          <w:shd w:val="clear" w:color="auto" w:fill="FFFFFF"/>
        </w:rPr>
        <w:t xml:space="preserve"> </w:t>
      </w:r>
      <w:r w:rsidR="009D63EE">
        <w:rPr>
          <w:rStyle w:val="Hyperlink"/>
          <w:rFonts w:asciiTheme="majorHAnsi" w:hAnsiTheme="majorHAnsi"/>
          <w:color w:val="auto"/>
          <w:sz w:val="20"/>
          <w:szCs w:val="20"/>
          <w:u w:val="none"/>
          <w:shd w:val="clear" w:color="auto" w:fill="FFFFFF"/>
        </w:rPr>
        <w:t>and</w:t>
      </w:r>
      <w:r w:rsidR="009D63EE" w:rsidRPr="001F0A4F">
        <w:rPr>
          <w:rStyle w:val="Hyperlink"/>
          <w:rFonts w:asciiTheme="majorHAnsi" w:hAnsiTheme="majorHAnsi"/>
          <w:color w:val="auto"/>
          <w:sz w:val="20"/>
          <w:szCs w:val="20"/>
          <w:u w:val="none"/>
          <w:shd w:val="clear" w:color="auto" w:fill="FFFFFF"/>
        </w:rPr>
        <w:t xml:space="preserve"> A</w:t>
      </w:r>
      <w:r w:rsidR="009D63EE">
        <w:rPr>
          <w:rStyle w:val="Hyperlink"/>
          <w:rFonts w:asciiTheme="majorHAnsi" w:hAnsiTheme="majorHAnsi"/>
          <w:color w:val="auto"/>
          <w:sz w:val="20"/>
          <w:szCs w:val="20"/>
          <w:u w:val="none"/>
          <w:shd w:val="clear" w:color="auto" w:fill="FFFFFF"/>
        </w:rPr>
        <w:t>.</w:t>
      </w:r>
      <w:r w:rsidR="009D63EE" w:rsidRPr="001F0A4F">
        <w:rPr>
          <w:rStyle w:val="Hyperlink"/>
          <w:rFonts w:asciiTheme="majorHAnsi" w:hAnsiTheme="majorHAnsi"/>
          <w:color w:val="auto"/>
          <w:sz w:val="20"/>
          <w:szCs w:val="20"/>
          <w:u w:val="none"/>
          <w:shd w:val="clear" w:color="auto" w:fill="FFFFFF"/>
        </w:rPr>
        <w:t xml:space="preserve"> Schmitt</w:t>
      </w:r>
      <w:r w:rsidR="009D63EE">
        <w:rPr>
          <w:rStyle w:val="Hyperlink"/>
          <w:rFonts w:asciiTheme="majorHAnsi" w:hAnsiTheme="majorHAnsi"/>
          <w:color w:val="auto"/>
          <w:sz w:val="20"/>
          <w:szCs w:val="20"/>
          <w:u w:val="none"/>
          <w:shd w:val="clear" w:color="auto" w:fill="FFFFFF"/>
        </w:rPr>
        <w:t>.</w:t>
      </w:r>
      <w:r w:rsidR="009D63EE" w:rsidRPr="001F0A4F">
        <w:rPr>
          <w:rStyle w:val="Hyperlink"/>
          <w:rFonts w:asciiTheme="majorHAnsi" w:hAnsiTheme="majorHAnsi"/>
          <w:color w:val="auto"/>
          <w:sz w:val="20"/>
          <w:szCs w:val="20"/>
          <w:u w:val="none"/>
          <w:shd w:val="clear" w:color="auto" w:fill="FFFFFF"/>
        </w:rPr>
        <w:t xml:space="preserve"> </w:t>
      </w:r>
      <w:r w:rsidR="009D63EE">
        <w:rPr>
          <w:rStyle w:val="Hyperlink"/>
          <w:rFonts w:asciiTheme="majorHAnsi" w:hAnsiTheme="majorHAnsi"/>
          <w:color w:val="auto"/>
          <w:sz w:val="20"/>
          <w:szCs w:val="20"/>
          <w:u w:val="none"/>
          <w:shd w:val="clear" w:color="auto" w:fill="FFFFFF"/>
        </w:rPr>
        <w:t xml:space="preserve"> </w:t>
      </w:r>
      <w:r w:rsidR="009D63EE" w:rsidRPr="001F0A4F">
        <w:rPr>
          <w:rStyle w:val="Hyperlink"/>
          <w:rFonts w:asciiTheme="majorHAnsi" w:hAnsiTheme="majorHAnsi"/>
          <w:color w:val="auto"/>
          <w:sz w:val="20"/>
          <w:szCs w:val="20"/>
          <w:u w:val="none"/>
          <w:shd w:val="clear" w:color="auto" w:fill="FFFFFF"/>
        </w:rPr>
        <w:t xml:space="preserve">Efficient static analysis of </w:t>
      </w:r>
      <w:r w:rsidR="009D63EE" w:rsidRPr="009D63EE">
        <w:rPr>
          <w:rStyle w:val="Hyperlink"/>
          <w:rFonts w:asciiTheme="majorHAnsi" w:hAnsiTheme="majorHAnsi"/>
          <w:b/>
          <w:color w:val="auto"/>
          <w:sz w:val="20"/>
          <w:szCs w:val="20"/>
          <w:u w:val="none"/>
          <w:shd w:val="clear" w:color="auto" w:fill="FFFFFF"/>
        </w:rPr>
        <w:t>XML</w:t>
      </w:r>
      <w:r w:rsidR="009D63EE" w:rsidRPr="001F0A4F">
        <w:rPr>
          <w:rStyle w:val="Hyperlink"/>
          <w:rFonts w:asciiTheme="majorHAnsi" w:hAnsiTheme="majorHAnsi"/>
          <w:color w:val="auto"/>
          <w:sz w:val="20"/>
          <w:szCs w:val="20"/>
          <w:u w:val="none"/>
          <w:shd w:val="clear" w:color="auto" w:fill="FFFFFF"/>
        </w:rPr>
        <w:t xml:space="preserve"> paths and types, Proceedings of the 2007 ACM SIGPLAN conference on Programming language design and implementation, June 10-13, 2007, San Diego, California, USA</w:t>
      </w:r>
      <w:r w:rsidRPr="001F0A4F">
        <w:rPr>
          <w:rFonts w:asciiTheme="majorHAnsi" w:hAnsiTheme="majorHAnsi"/>
          <w:color w:val="auto"/>
          <w:sz w:val="20"/>
          <w:szCs w:val="20"/>
        </w:rPr>
        <w:fldChar w:fldCharType="end"/>
      </w:r>
    </w:p>
    <w:p w:rsidR="00000000" w:rsidRDefault="009D63EE">
      <w:pPr>
        <w:pStyle w:val="Normal1"/>
        <w:numPr>
          <w:ilvl w:val="0"/>
          <w:numId w:val="2"/>
        </w:numPr>
        <w:spacing w:line="240" w:lineRule="auto"/>
        <w:ind w:left="360" w:hanging="360"/>
        <w:contextualSpacing/>
        <w:rPr>
          <w:rFonts w:asciiTheme="majorHAnsi" w:eastAsia="Calibri" w:hAnsiTheme="majorHAnsi" w:cs="Calibri"/>
          <w:sz w:val="20"/>
          <w:szCs w:val="20"/>
        </w:rPr>
        <w:pPrChange w:id="419" w:author="root" w:date="2013-10-02T09:38:00Z">
          <w:pPr>
            <w:pStyle w:val="Normal1"/>
          </w:pPr>
        </w:pPrChange>
      </w:pPr>
      <w:r>
        <w:rPr>
          <w:rFonts w:asciiTheme="majorHAnsi" w:hAnsiTheme="majorHAnsi"/>
          <w:sz w:val="20"/>
          <w:szCs w:val="20"/>
        </w:rPr>
        <w:t xml:space="preserve">Google Closure Compiler API.  </w:t>
      </w:r>
      <w:r w:rsidR="007977AC" w:rsidRPr="007977AC">
        <w:rPr>
          <w:rFonts w:asciiTheme="majorHAnsi" w:hAnsiTheme="majorHAnsi"/>
          <w:sz w:val="20"/>
          <w:szCs w:val="20"/>
        </w:rPr>
        <w:fldChar w:fldCharType="begin"/>
      </w:r>
      <w:r w:rsidR="00CC4DE4" w:rsidRPr="001F0A4F">
        <w:rPr>
          <w:rFonts w:asciiTheme="majorHAnsi" w:hAnsiTheme="majorHAnsi"/>
          <w:sz w:val="20"/>
          <w:szCs w:val="20"/>
        </w:rPr>
        <w:instrText xml:space="preserve"> HYPERLINK "https://developers.google.com/closure/compiler/" \h </w:instrText>
      </w:r>
      <w:r w:rsidR="007977AC" w:rsidRPr="007977AC">
        <w:rPr>
          <w:rFonts w:asciiTheme="majorHAnsi" w:hAnsiTheme="majorHAnsi"/>
          <w:sz w:val="20"/>
          <w:szCs w:val="20"/>
        </w:rPr>
        <w:fldChar w:fldCharType="separate"/>
      </w:r>
      <w:r w:rsidR="00E7695C" w:rsidRPr="001F0A4F">
        <w:rPr>
          <w:rFonts w:asciiTheme="majorHAnsi" w:eastAsia="Calibri" w:hAnsiTheme="majorHAnsi" w:cs="Calibri"/>
          <w:color w:val="1155CC"/>
          <w:sz w:val="20"/>
          <w:szCs w:val="20"/>
          <w:u w:val="single"/>
        </w:rPr>
        <w:t>https://developers.google.com/closure/compiler/</w:t>
      </w:r>
      <w:r w:rsidR="007977AC" w:rsidRPr="001F0A4F">
        <w:rPr>
          <w:rFonts w:asciiTheme="majorHAnsi" w:eastAsia="Calibri" w:hAnsiTheme="majorHAnsi" w:cs="Calibri"/>
          <w:color w:val="1155CC"/>
          <w:sz w:val="20"/>
          <w:szCs w:val="20"/>
          <w:u w:val="single"/>
        </w:rPr>
        <w:fldChar w:fldCharType="end"/>
      </w:r>
    </w:p>
    <w:p w:rsidR="00745E20" w:rsidRPr="00745E20" w:rsidRDefault="002E30FD" w:rsidP="00745E20">
      <w:pPr>
        <w:pStyle w:val="Normal1"/>
        <w:numPr>
          <w:ilvl w:val="0"/>
          <w:numId w:val="2"/>
        </w:numPr>
        <w:spacing w:line="240" w:lineRule="auto"/>
        <w:ind w:left="360" w:hanging="360"/>
        <w:contextualSpacing/>
        <w:rPr>
          <w:rFonts w:asciiTheme="majorHAnsi" w:eastAsia="Calibri" w:hAnsiTheme="majorHAnsi" w:cs="Calibri"/>
          <w:sz w:val="20"/>
          <w:szCs w:val="20"/>
        </w:rPr>
      </w:pPr>
      <w:r w:rsidRPr="00745E20">
        <w:rPr>
          <w:rFonts w:asciiTheme="majorHAnsi" w:hAnsiTheme="majorHAnsi"/>
          <w:sz w:val="20"/>
          <w:szCs w:val="20"/>
        </w:rPr>
        <w:t xml:space="preserve">A. </w:t>
      </w:r>
      <w:proofErr w:type="spellStart"/>
      <w:r w:rsidRPr="00745E20">
        <w:rPr>
          <w:rFonts w:asciiTheme="majorHAnsi" w:hAnsiTheme="majorHAnsi"/>
          <w:sz w:val="20"/>
          <w:szCs w:val="20"/>
        </w:rPr>
        <w:t>Guha</w:t>
      </w:r>
      <w:proofErr w:type="spellEnd"/>
      <w:r w:rsidRPr="00745E20">
        <w:rPr>
          <w:rFonts w:asciiTheme="majorHAnsi" w:hAnsiTheme="majorHAnsi"/>
          <w:sz w:val="20"/>
          <w:szCs w:val="20"/>
        </w:rPr>
        <w:t xml:space="preserve">, S. </w:t>
      </w:r>
      <w:proofErr w:type="spellStart"/>
      <w:r w:rsidRPr="00745E20">
        <w:rPr>
          <w:rFonts w:asciiTheme="majorHAnsi" w:hAnsiTheme="majorHAnsi"/>
          <w:sz w:val="20"/>
          <w:szCs w:val="20"/>
        </w:rPr>
        <w:t>Krishnamurthi</w:t>
      </w:r>
      <w:proofErr w:type="spellEnd"/>
      <w:r w:rsidRPr="00745E20">
        <w:rPr>
          <w:rFonts w:asciiTheme="majorHAnsi" w:hAnsiTheme="majorHAnsi"/>
          <w:sz w:val="20"/>
          <w:szCs w:val="20"/>
        </w:rPr>
        <w:t>, and T. Jim. Using static analysis for Ajax intrusion detection. In Proc. of the International World Wide Web Conference (WWW), pages 561–570. ACM, 2009.</w:t>
      </w:r>
    </w:p>
    <w:p w:rsidR="00A12DEA" w:rsidRPr="00745E20" w:rsidDel="007536A3" w:rsidRDefault="00A12DEA" w:rsidP="00745E20">
      <w:pPr>
        <w:pStyle w:val="Normal1"/>
        <w:numPr>
          <w:ilvl w:val="0"/>
          <w:numId w:val="2"/>
        </w:numPr>
        <w:ind w:left="360" w:hanging="360"/>
        <w:contextualSpacing/>
        <w:rPr>
          <w:del w:id="420" w:author="root" w:date="2013-10-02T09:47:00Z"/>
          <w:rFonts w:asciiTheme="majorHAnsi" w:eastAsia="Calibri" w:hAnsiTheme="majorHAnsi" w:cs="Calibri"/>
          <w:sz w:val="20"/>
          <w:szCs w:val="20"/>
        </w:rPr>
      </w:pPr>
    </w:p>
    <w:p w:rsidR="00000000" w:rsidRDefault="00BA0235">
      <w:pPr>
        <w:pStyle w:val="Normal1"/>
        <w:spacing w:line="240" w:lineRule="auto"/>
        <w:rPr>
          <w:del w:id="421" w:author="root" w:date="2013-10-02T09:47:00Z"/>
          <w:rFonts w:asciiTheme="majorHAnsi" w:hAnsiTheme="majorHAnsi"/>
        </w:rPr>
        <w:pPrChange w:id="422" w:author="root" w:date="2013-10-02T09:38:00Z">
          <w:pPr>
            <w:pStyle w:val="Normal1"/>
          </w:pPr>
        </w:pPrChange>
      </w:pPr>
    </w:p>
    <w:p w:rsidR="00000000" w:rsidRDefault="00BA0235">
      <w:pPr>
        <w:pStyle w:val="Normal1"/>
        <w:spacing w:line="240" w:lineRule="auto"/>
        <w:rPr>
          <w:del w:id="423" w:author="root" w:date="2013-10-02T09:47:00Z"/>
          <w:rFonts w:asciiTheme="majorHAnsi" w:hAnsiTheme="majorHAnsi"/>
        </w:rPr>
        <w:pPrChange w:id="424" w:author="root" w:date="2013-10-02T09:38:00Z">
          <w:pPr>
            <w:pStyle w:val="Normal1"/>
          </w:pPr>
        </w:pPrChange>
      </w:pPr>
    </w:p>
    <w:p w:rsidR="00745E20" w:rsidRPr="00745E20" w:rsidRDefault="00745E20" w:rsidP="001F0A4F">
      <w:pPr>
        <w:pStyle w:val="Normal1"/>
        <w:numPr>
          <w:ilvl w:val="0"/>
          <w:numId w:val="2"/>
        </w:numPr>
        <w:spacing w:line="240" w:lineRule="auto"/>
        <w:ind w:left="360" w:hanging="360"/>
        <w:contextualSpacing/>
        <w:rPr>
          <w:rFonts w:asciiTheme="majorHAnsi" w:eastAsia="Calibri" w:hAnsiTheme="majorHAnsi" w:cs="Calibri"/>
          <w:sz w:val="20"/>
          <w:szCs w:val="20"/>
        </w:rPr>
      </w:pPr>
      <w:r w:rsidRPr="00745E20">
        <w:rPr>
          <w:rFonts w:asciiTheme="majorHAnsi" w:hAnsiTheme="majorHAnsi"/>
          <w:sz w:val="20"/>
          <w:szCs w:val="20"/>
        </w:rPr>
        <w:t xml:space="preserve">J. </w:t>
      </w:r>
      <w:proofErr w:type="spellStart"/>
      <w:r w:rsidRPr="00745E20">
        <w:rPr>
          <w:rFonts w:asciiTheme="majorHAnsi" w:hAnsiTheme="majorHAnsi"/>
          <w:sz w:val="20"/>
          <w:szCs w:val="20"/>
        </w:rPr>
        <w:t>Mickens</w:t>
      </w:r>
      <w:proofErr w:type="spellEnd"/>
      <w:r w:rsidRPr="00745E20">
        <w:rPr>
          <w:rFonts w:asciiTheme="majorHAnsi" w:hAnsiTheme="majorHAnsi"/>
          <w:sz w:val="20"/>
          <w:szCs w:val="20"/>
        </w:rPr>
        <w:t xml:space="preserve">, J. Elson, and J. Howell. </w:t>
      </w:r>
      <w:proofErr w:type="spellStart"/>
      <w:r w:rsidRPr="00745E20">
        <w:rPr>
          <w:rFonts w:asciiTheme="majorHAnsi" w:hAnsiTheme="majorHAnsi"/>
          <w:b/>
          <w:sz w:val="20"/>
          <w:szCs w:val="20"/>
        </w:rPr>
        <w:t>Mugshot</w:t>
      </w:r>
      <w:proofErr w:type="spellEnd"/>
      <w:r w:rsidRPr="00745E20">
        <w:rPr>
          <w:rFonts w:asciiTheme="majorHAnsi" w:hAnsiTheme="majorHAnsi"/>
          <w:sz w:val="20"/>
          <w:szCs w:val="20"/>
        </w:rPr>
        <w:t xml:space="preserve">: deterministic capture and replay for </w:t>
      </w:r>
      <w:proofErr w:type="spellStart"/>
      <w:r>
        <w:rPr>
          <w:rFonts w:asciiTheme="majorHAnsi" w:hAnsiTheme="majorHAnsi"/>
          <w:sz w:val="20"/>
          <w:szCs w:val="20"/>
        </w:rPr>
        <w:t>J</w:t>
      </w:r>
      <w:r w:rsidRPr="00745E20">
        <w:rPr>
          <w:rFonts w:asciiTheme="majorHAnsi" w:hAnsiTheme="majorHAnsi"/>
          <w:sz w:val="20"/>
          <w:szCs w:val="20"/>
        </w:rPr>
        <w:t>avascript</w:t>
      </w:r>
      <w:proofErr w:type="spellEnd"/>
      <w:r w:rsidRPr="00745E20">
        <w:rPr>
          <w:rFonts w:asciiTheme="majorHAnsi" w:hAnsiTheme="majorHAnsi"/>
          <w:sz w:val="20"/>
          <w:szCs w:val="20"/>
        </w:rPr>
        <w:t xml:space="preserve"> applications. In 7</w:t>
      </w:r>
      <w:r w:rsidRPr="00745E20">
        <w:rPr>
          <w:rFonts w:asciiTheme="majorHAnsi" w:hAnsiTheme="majorHAnsi"/>
          <w:sz w:val="20"/>
          <w:szCs w:val="20"/>
          <w:vertAlign w:val="superscript"/>
        </w:rPr>
        <w:t>th</w:t>
      </w:r>
      <w:r w:rsidRPr="00745E20">
        <w:rPr>
          <w:rFonts w:asciiTheme="majorHAnsi" w:hAnsiTheme="majorHAnsi"/>
          <w:sz w:val="20"/>
          <w:szCs w:val="20"/>
        </w:rPr>
        <w:t xml:space="preserve"> USENIX conference on Networked systems design and implementation, NSDI'10, 2010.</w:t>
      </w:r>
    </w:p>
    <w:p w:rsidR="001F0A4F" w:rsidRPr="002E30FD" w:rsidRDefault="00111B9E" w:rsidP="001F0A4F">
      <w:pPr>
        <w:pStyle w:val="Normal1"/>
        <w:numPr>
          <w:ilvl w:val="0"/>
          <w:numId w:val="2"/>
        </w:numPr>
        <w:spacing w:line="240" w:lineRule="auto"/>
        <w:ind w:left="360" w:hanging="360"/>
        <w:contextualSpacing/>
        <w:rPr>
          <w:rFonts w:asciiTheme="majorHAnsi" w:eastAsia="Calibri" w:hAnsiTheme="majorHAnsi" w:cs="Calibri"/>
          <w:sz w:val="20"/>
          <w:szCs w:val="20"/>
        </w:rPr>
      </w:pPr>
      <w:r w:rsidRPr="001F0A4F">
        <w:rPr>
          <w:rFonts w:asciiTheme="majorHAnsi" w:hAnsiTheme="majorHAnsi" w:cs="CMR9"/>
          <w:sz w:val="20"/>
          <w:szCs w:val="20"/>
        </w:rPr>
        <w:t xml:space="preserve">F. </w:t>
      </w:r>
      <w:proofErr w:type="spellStart"/>
      <w:r w:rsidRPr="001F0A4F">
        <w:rPr>
          <w:rFonts w:asciiTheme="majorHAnsi" w:hAnsiTheme="majorHAnsi" w:cs="CMR9"/>
          <w:sz w:val="20"/>
          <w:szCs w:val="20"/>
        </w:rPr>
        <w:t>Ocariza</w:t>
      </w:r>
      <w:proofErr w:type="spellEnd"/>
      <w:r w:rsidRPr="001F0A4F">
        <w:rPr>
          <w:rFonts w:asciiTheme="majorHAnsi" w:hAnsiTheme="majorHAnsi" w:cs="CMR9"/>
          <w:sz w:val="20"/>
          <w:szCs w:val="20"/>
        </w:rPr>
        <w:t xml:space="preserve">, K. Bajaj, K. </w:t>
      </w:r>
      <w:proofErr w:type="spellStart"/>
      <w:r w:rsidRPr="001F0A4F">
        <w:rPr>
          <w:rFonts w:asciiTheme="majorHAnsi" w:hAnsiTheme="majorHAnsi" w:cs="CMR9"/>
          <w:sz w:val="20"/>
          <w:szCs w:val="20"/>
        </w:rPr>
        <w:t>Pattabiraman</w:t>
      </w:r>
      <w:proofErr w:type="spellEnd"/>
      <w:r w:rsidRPr="001F0A4F">
        <w:rPr>
          <w:rFonts w:asciiTheme="majorHAnsi" w:hAnsiTheme="majorHAnsi" w:cs="CMR9"/>
          <w:sz w:val="20"/>
          <w:szCs w:val="20"/>
        </w:rPr>
        <w:t xml:space="preserve">, and A. </w:t>
      </w:r>
      <w:proofErr w:type="spellStart"/>
      <w:r w:rsidRPr="001F0A4F">
        <w:rPr>
          <w:rFonts w:asciiTheme="majorHAnsi" w:hAnsiTheme="majorHAnsi" w:cs="CMR9"/>
          <w:sz w:val="20"/>
          <w:szCs w:val="20"/>
        </w:rPr>
        <w:t>Mesbah</w:t>
      </w:r>
      <w:proofErr w:type="spellEnd"/>
      <w:r w:rsidRPr="001F0A4F">
        <w:rPr>
          <w:rFonts w:asciiTheme="majorHAnsi" w:hAnsiTheme="majorHAnsi" w:cs="CMR9"/>
          <w:sz w:val="20"/>
          <w:szCs w:val="20"/>
        </w:rPr>
        <w:t xml:space="preserve">. An empirical study of client-side JavaScript bugs. In </w:t>
      </w:r>
      <w:r w:rsidRPr="001F0A4F">
        <w:rPr>
          <w:rFonts w:asciiTheme="majorHAnsi" w:hAnsiTheme="majorHAnsi" w:cs="CMTI9"/>
          <w:sz w:val="20"/>
          <w:szCs w:val="20"/>
        </w:rPr>
        <w:t>Proc. ACM/IEEE International</w:t>
      </w:r>
      <w:r w:rsidRPr="001F0A4F">
        <w:rPr>
          <w:rFonts w:asciiTheme="majorHAnsi" w:hAnsiTheme="majorHAnsi" w:cs="CMR9"/>
          <w:sz w:val="20"/>
          <w:szCs w:val="20"/>
        </w:rPr>
        <w:t xml:space="preserve"> </w:t>
      </w:r>
      <w:r w:rsidRPr="001F0A4F">
        <w:rPr>
          <w:rFonts w:asciiTheme="majorHAnsi" w:hAnsiTheme="majorHAnsi" w:cs="CMTI9"/>
          <w:sz w:val="20"/>
          <w:szCs w:val="20"/>
        </w:rPr>
        <w:t>Symposium on Empirical Software Engineering and</w:t>
      </w:r>
      <w:r w:rsidRPr="001F0A4F">
        <w:rPr>
          <w:rFonts w:asciiTheme="majorHAnsi" w:hAnsiTheme="majorHAnsi" w:cs="CMR9"/>
          <w:sz w:val="20"/>
          <w:szCs w:val="20"/>
        </w:rPr>
        <w:t xml:space="preserve"> </w:t>
      </w:r>
      <w:r w:rsidRPr="001F0A4F">
        <w:rPr>
          <w:rFonts w:asciiTheme="majorHAnsi" w:hAnsiTheme="majorHAnsi" w:cs="CMTI9"/>
          <w:sz w:val="20"/>
          <w:szCs w:val="20"/>
        </w:rPr>
        <w:t>Measurement (ESEM'13)</w:t>
      </w:r>
      <w:r w:rsidRPr="001F0A4F">
        <w:rPr>
          <w:rFonts w:asciiTheme="majorHAnsi" w:hAnsiTheme="majorHAnsi" w:cs="CMR9"/>
          <w:sz w:val="20"/>
          <w:szCs w:val="20"/>
        </w:rPr>
        <w:t>. IEEE Computer Society, 2013.</w:t>
      </w:r>
    </w:p>
    <w:p w:rsidR="002E30FD" w:rsidRPr="002E30FD" w:rsidRDefault="002E30FD" w:rsidP="001F0A4F">
      <w:pPr>
        <w:pStyle w:val="Normal1"/>
        <w:numPr>
          <w:ilvl w:val="0"/>
          <w:numId w:val="2"/>
        </w:numPr>
        <w:spacing w:line="240" w:lineRule="auto"/>
        <w:ind w:left="360" w:hanging="360"/>
        <w:contextualSpacing/>
        <w:rPr>
          <w:rFonts w:asciiTheme="majorHAnsi" w:eastAsia="Calibri" w:hAnsiTheme="majorHAnsi" w:cs="Calibri"/>
          <w:sz w:val="20"/>
          <w:szCs w:val="20"/>
        </w:rPr>
      </w:pPr>
      <w:proofErr w:type="spellStart"/>
      <w:r w:rsidRPr="002E30FD">
        <w:rPr>
          <w:rFonts w:asciiTheme="majorHAnsi" w:hAnsiTheme="majorHAnsi" w:cs="CMR9"/>
          <w:sz w:val="20"/>
          <w:szCs w:val="20"/>
        </w:rPr>
        <w:t>Pythia</w:t>
      </w:r>
      <w:proofErr w:type="spellEnd"/>
      <w:r w:rsidRPr="002E30FD">
        <w:rPr>
          <w:rFonts w:asciiTheme="majorHAnsi" w:hAnsiTheme="majorHAnsi" w:cs="CMR9"/>
          <w:sz w:val="20"/>
          <w:szCs w:val="20"/>
        </w:rPr>
        <w:t xml:space="preserve">. </w:t>
      </w:r>
      <w:hyperlink r:id="rId8" w:history="1">
        <w:r w:rsidRPr="00BA69A6">
          <w:rPr>
            <w:rStyle w:val="Hyperlink"/>
            <w:rFonts w:asciiTheme="majorHAnsi" w:hAnsiTheme="majorHAnsi" w:cs="CMTT9"/>
            <w:sz w:val="20"/>
            <w:szCs w:val="20"/>
          </w:rPr>
          <w:t>http://salt.ece.ubc.ca/software/pythia/</w:t>
        </w:r>
      </w:hyperlink>
      <w:r>
        <w:rPr>
          <w:rFonts w:asciiTheme="majorHAnsi" w:hAnsiTheme="majorHAnsi" w:cs="CMTT9"/>
          <w:sz w:val="20"/>
          <w:szCs w:val="20"/>
        </w:rPr>
        <w:t xml:space="preserve"> </w:t>
      </w:r>
    </w:p>
    <w:p w:rsidR="00677444" w:rsidRPr="00677444" w:rsidRDefault="009D63EE" w:rsidP="00677444">
      <w:pPr>
        <w:pStyle w:val="Normal1"/>
        <w:numPr>
          <w:ilvl w:val="0"/>
          <w:numId w:val="2"/>
        </w:numPr>
        <w:spacing w:line="240" w:lineRule="auto"/>
        <w:ind w:left="360" w:hanging="360"/>
        <w:contextualSpacing/>
        <w:rPr>
          <w:rFonts w:asciiTheme="majorHAnsi" w:eastAsia="Calibri" w:hAnsiTheme="majorHAnsi" w:cs="Calibri"/>
          <w:sz w:val="20"/>
          <w:szCs w:val="20"/>
        </w:rPr>
      </w:pPr>
      <w:r w:rsidRPr="001F0A4F">
        <w:rPr>
          <w:rFonts w:asciiTheme="majorHAnsi" w:hAnsiTheme="majorHAnsi" w:cs="CMR9"/>
          <w:sz w:val="20"/>
          <w:szCs w:val="20"/>
        </w:rPr>
        <w:t xml:space="preserve">P. </w:t>
      </w:r>
      <w:proofErr w:type="spellStart"/>
      <w:r w:rsidRPr="001F0A4F">
        <w:rPr>
          <w:rFonts w:asciiTheme="majorHAnsi" w:hAnsiTheme="majorHAnsi" w:cs="CMR9"/>
          <w:sz w:val="20"/>
          <w:szCs w:val="20"/>
        </w:rPr>
        <w:t>Saxena</w:t>
      </w:r>
      <w:proofErr w:type="spellEnd"/>
      <w:r w:rsidRPr="001F0A4F">
        <w:rPr>
          <w:rFonts w:asciiTheme="majorHAnsi" w:hAnsiTheme="majorHAnsi" w:cs="CMR9"/>
          <w:sz w:val="20"/>
          <w:szCs w:val="20"/>
        </w:rPr>
        <w:t xml:space="preserve">, D. </w:t>
      </w:r>
      <w:proofErr w:type="spellStart"/>
      <w:r w:rsidRPr="001F0A4F">
        <w:rPr>
          <w:rFonts w:asciiTheme="majorHAnsi" w:hAnsiTheme="majorHAnsi" w:cs="CMR9"/>
          <w:sz w:val="20"/>
          <w:szCs w:val="20"/>
        </w:rPr>
        <w:t>Akhawe</w:t>
      </w:r>
      <w:proofErr w:type="spellEnd"/>
      <w:r w:rsidRPr="001F0A4F">
        <w:rPr>
          <w:rFonts w:asciiTheme="majorHAnsi" w:hAnsiTheme="majorHAnsi" w:cs="CMR9"/>
          <w:sz w:val="20"/>
          <w:szCs w:val="20"/>
        </w:rPr>
        <w:t xml:space="preserve">, S. Hanna, F. </w:t>
      </w:r>
      <w:proofErr w:type="spellStart"/>
      <w:r w:rsidRPr="001F0A4F">
        <w:rPr>
          <w:rFonts w:asciiTheme="majorHAnsi" w:hAnsiTheme="majorHAnsi" w:cs="CMR9"/>
          <w:sz w:val="20"/>
          <w:szCs w:val="20"/>
        </w:rPr>
        <w:t>Mao</w:t>
      </w:r>
      <w:proofErr w:type="gramStart"/>
      <w:r w:rsidRPr="001F0A4F">
        <w:rPr>
          <w:rFonts w:asciiTheme="majorHAnsi" w:hAnsiTheme="majorHAnsi" w:cs="CMR9"/>
          <w:sz w:val="20"/>
          <w:szCs w:val="20"/>
        </w:rPr>
        <w:t>,S</w:t>
      </w:r>
      <w:proofErr w:type="spellEnd"/>
      <w:proofErr w:type="gramEnd"/>
      <w:r w:rsidRPr="001F0A4F">
        <w:rPr>
          <w:rFonts w:asciiTheme="majorHAnsi" w:hAnsiTheme="majorHAnsi" w:cs="CMR9"/>
          <w:sz w:val="20"/>
          <w:szCs w:val="20"/>
        </w:rPr>
        <w:t xml:space="preserve">. </w:t>
      </w:r>
      <w:proofErr w:type="spellStart"/>
      <w:r w:rsidRPr="001F0A4F">
        <w:rPr>
          <w:rFonts w:asciiTheme="majorHAnsi" w:hAnsiTheme="majorHAnsi" w:cs="CMR9"/>
          <w:sz w:val="20"/>
          <w:szCs w:val="20"/>
        </w:rPr>
        <w:t>McCamant</w:t>
      </w:r>
      <w:proofErr w:type="spellEnd"/>
      <w:r w:rsidRPr="001F0A4F">
        <w:rPr>
          <w:rFonts w:asciiTheme="majorHAnsi" w:hAnsiTheme="majorHAnsi" w:cs="CMR9"/>
          <w:sz w:val="20"/>
          <w:szCs w:val="20"/>
        </w:rPr>
        <w:t xml:space="preserve">, and D. Song. A symbolic execution framework for JavaScript. In </w:t>
      </w:r>
      <w:r w:rsidRPr="001F0A4F">
        <w:rPr>
          <w:rFonts w:asciiTheme="majorHAnsi" w:hAnsiTheme="majorHAnsi" w:cs="CMTI9"/>
          <w:sz w:val="20"/>
          <w:szCs w:val="20"/>
        </w:rPr>
        <w:t xml:space="preserve">Proc. </w:t>
      </w:r>
      <w:proofErr w:type="spellStart"/>
      <w:r w:rsidRPr="001F0A4F">
        <w:rPr>
          <w:rFonts w:asciiTheme="majorHAnsi" w:hAnsiTheme="majorHAnsi" w:cs="CMTI9"/>
          <w:sz w:val="20"/>
          <w:szCs w:val="20"/>
        </w:rPr>
        <w:t>Symp</w:t>
      </w:r>
      <w:proofErr w:type="spellEnd"/>
      <w:r w:rsidRPr="001F0A4F">
        <w:rPr>
          <w:rFonts w:asciiTheme="majorHAnsi" w:hAnsiTheme="majorHAnsi" w:cs="CMTI9"/>
          <w:sz w:val="20"/>
          <w:szCs w:val="20"/>
        </w:rPr>
        <w:t xml:space="preserve">. </w:t>
      </w:r>
      <w:proofErr w:type="gramStart"/>
      <w:r w:rsidRPr="001F0A4F">
        <w:rPr>
          <w:rFonts w:asciiTheme="majorHAnsi" w:hAnsiTheme="majorHAnsi" w:cs="CMTI9"/>
          <w:sz w:val="20"/>
          <w:szCs w:val="20"/>
        </w:rPr>
        <w:t>on</w:t>
      </w:r>
      <w:proofErr w:type="gramEnd"/>
      <w:r w:rsidRPr="001F0A4F">
        <w:rPr>
          <w:rFonts w:asciiTheme="majorHAnsi" w:hAnsiTheme="majorHAnsi" w:cs="CMTI9"/>
          <w:sz w:val="20"/>
          <w:szCs w:val="20"/>
        </w:rPr>
        <w:t xml:space="preserve"> Security</w:t>
      </w:r>
      <w:r w:rsidRPr="001F0A4F">
        <w:rPr>
          <w:rFonts w:asciiTheme="majorHAnsi" w:hAnsiTheme="majorHAnsi" w:cs="CMR9"/>
          <w:sz w:val="20"/>
          <w:szCs w:val="20"/>
        </w:rPr>
        <w:t xml:space="preserve"> </w:t>
      </w:r>
      <w:r w:rsidRPr="001F0A4F">
        <w:rPr>
          <w:rFonts w:asciiTheme="majorHAnsi" w:hAnsiTheme="majorHAnsi" w:cs="CMTI9"/>
          <w:sz w:val="20"/>
          <w:szCs w:val="20"/>
        </w:rPr>
        <w:t>and Privacy (SP'10)</w:t>
      </w:r>
      <w:r w:rsidRPr="001F0A4F">
        <w:rPr>
          <w:rFonts w:asciiTheme="majorHAnsi" w:hAnsiTheme="majorHAnsi" w:cs="CMR9"/>
          <w:sz w:val="20"/>
          <w:szCs w:val="20"/>
        </w:rPr>
        <w:t xml:space="preserve">, pages 513{528. IEEE Computer Society, 2010. </w:t>
      </w:r>
    </w:p>
    <w:p w:rsidR="00677444" w:rsidRPr="00677444" w:rsidRDefault="00677444" w:rsidP="00677444">
      <w:pPr>
        <w:pStyle w:val="Normal1"/>
        <w:numPr>
          <w:ilvl w:val="0"/>
          <w:numId w:val="2"/>
        </w:numPr>
        <w:spacing w:line="240" w:lineRule="auto"/>
        <w:ind w:left="357" w:hanging="357"/>
        <w:contextualSpacing/>
        <w:rPr>
          <w:rFonts w:asciiTheme="majorHAnsi" w:eastAsia="Calibri" w:hAnsiTheme="majorHAnsi" w:cstheme="majorHAnsi"/>
          <w:sz w:val="20"/>
          <w:szCs w:val="20"/>
        </w:rPr>
      </w:pPr>
      <w:r w:rsidRPr="00677444">
        <w:rPr>
          <w:rFonts w:asciiTheme="majorHAnsi" w:hAnsiTheme="majorHAnsi" w:cstheme="majorHAnsi"/>
          <w:sz w:val="20"/>
          <w:szCs w:val="20"/>
        </w:rPr>
        <w:t xml:space="preserve">P. </w:t>
      </w:r>
      <w:proofErr w:type="spellStart"/>
      <w:r w:rsidRPr="00677444">
        <w:rPr>
          <w:rFonts w:asciiTheme="majorHAnsi" w:hAnsiTheme="majorHAnsi" w:cstheme="majorHAnsi"/>
          <w:sz w:val="20"/>
          <w:szCs w:val="20"/>
        </w:rPr>
        <w:t>Saxena</w:t>
      </w:r>
      <w:proofErr w:type="spellEnd"/>
      <w:r w:rsidRPr="00677444">
        <w:rPr>
          <w:rFonts w:asciiTheme="majorHAnsi" w:hAnsiTheme="majorHAnsi" w:cstheme="majorHAnsi"/>
          <w:sz w:val="20"/>
          <w:szCs w:val="20"/>
        </w:rPr>
        <w:t xml:space="preserve">, S. Hanna, P. </w:t>
      </w:r>
      <w:proofErr w:type="spellStart"/>
      <w:r w:rsidRPr="00677444">
        <w:rPr>
          <w:rFonts w:asciiTheme="majorHAnsi" w:hAnsiTheme="majorHAnsi" w:cstheme="majorHAnsi"/>
          <w:sz w:val="20"/>
          <w:szCs w:val="20"/>
        </w:rPr>
        <w:t>Poosankam</w:t>
      </w:r>
      <w:proofErr w:type="spellEnd"/>
      <w:r w:rsidRPr="00677444">
        <w:rPr>
          <w:rFonts w:asciiTheme="majorHAnsi" w:hAnsiTheme="majorHAnsi" w:cstheme="majorHAnsi"/>
          <w:sz w:val="20"/>
          <w:szCs w:val="20"/>
        </w:rPr>
        <w:t xml:space="preserve">, and D. Song. </w:t>
      </w:r>
      <w:r w:rsidRPr="001D60AD">
        <w:rPr>
          <w:rFonts w:asciiTheme="majorHAnsi" w:hAnsiTheme="majorHAnsi" w:cstheme="majorHAnsi"/>
          <w:b/>
          <w:sz w:val="20"/>
          <w:szCs w:val="20"/>
        </w:rPr>
        <w:t>FLAX</w:t>
      </w:r>
      <w:r w:rsidRPr="00677444">
        <w:rPr>
          <w:rFonts w:asciiTheme="majorHAnsi" w:hAnsiTheme="majorHAnsi" w:cstheme="majorHAnsi"/>
          <w:sz w:val="20"/>
          <w:szCs w:val="20"/>
        </w:rPr>
        <w:t xml:space="preserve">: Systematic discovery of client-side validation vulnerabilities in rich web applications. In </w:t>
      </w:r>
      <w:r w:rsidRPr="00677444">
        <w:rPr>
          <w:rFonts w:asciiTheme="majorHAnsi" w:hAnsiTheme="majorHAnsi" w:cstheme="majorHAnsi"/>
          <w:i/>
          <w:iCs/>
          <w:sz w:val="20"/>
          <w:szCs w:val="20"/>
        </w:rPr>
        <w:t>17th Annual Network &amp; Distributed</w:t>
      </w:r>
      <w:r w:rsidRPr="00677444">
        <w:rPr>
          <w:rFonts w:asciiTheme="majorHAnsi" w:eastAsia="Calibri" w:hAnsiTheme="majorHAnsi" w:cstheme="majorHAnsi"/>
          <w:sz w:val="20"/>
          <w:szCs w:val="20"/>
        </w:rPr>
        <w:t xml:space="preserve"> </w:t>
      </w:r>
      <w:r w:rsidRPr="00677444">
        <w:rPr>
          <w:rFonts w:asciiTheme="majorHAnsi" w:hAnsiTheme="majorHAnsi" w:cstheme="majorHAnsi"/>
          <w:i/>
          <w:iCs/>
          <w:sz w:val="20"/>
          <w:szCs w:val="20"/>
        </w:rPr>
        <w:t>System Security Symposium, (NDSS)</w:t>
      </w:r>
      <w:r w:rsidRPr="00677444">
        <w:rPr>
          <w:rFonts w:asciiTheme="majorHAnsi" w:hAnsiTheme="majorHAnsi" w:cstheme="majorHAnsi"/>
          <w:sz w:val="20"/>
          <w:szCs w:val="20"/>
        </w:rPr>
        <w:t>, 2010.</w:t>
      </w:r>
    </w:p>
    <w:p w:rsidR="00000000" w:rsidRDefault="001F0A4F">
      <w:pPr>
        <w:pStyle w:val="Normal1"/>
        <w:numPr>
          <w:ilvl w:val="0"/>
          <w:numId w:val="2"/>
        </w:numPr>
        <w:spacing w:line="240" w:lineRule="auto"/>
        <w:ind w:left="360" w:hanging="360"/>
        <w:contextualSpacing/>
        <w:rPr>
          <w:rFonts w:asciiTheme="majorHAnsi" w:eastAsia="Calibri" w:hAnsiTheme="majorHAnsi" w:cs="Calibri"/>
          <w:sz w:val="20"/>
          <w:szCs w:val="20"/>
        </w:rPr>
        <w:pPrChange w:id="425" w:author="root" w:date="2013-10-02T09:38:00Z">
          <w:pPr>
            <w:pStyle w:val="Normal1"/>
            <w:numPr>
              <w:numId w:val="2"/>
            </w:numPr>
            <w:ind w:left="720" w:hanging="359"/>
            <w:contextualSpacing/>
          </w:pPr>
        </w:pPrChange>
      </w:pPr>
      <w:r w:rsidRPr="001F0A4F">
        <w:rPr>
          <w:rFonts w:asciiTheme="majorHAnsi" w:hAnsiTheme="majorHAnsi" w:cs="CMR9"/>
          <w:sz w:val="20"/>
          <w:szCs w:val="20"/>
        </w:rPr>
        <w:t xml:space="preserve">K. </w:t>
      </w:r>
      <w:proofErr w:type="spellStart"/>
      <w:r w:rsidRPr="001F0A4F">
        <w:rPr>
          <w:rFonts w:asciiTheme="majorHAnsi" w:hAnsiTheme="majorHAnsi" w:cs="CMR9"/>
          <w:sz w:val="20"/>
          <w:szCs w:val="20"/>
        </w:rPr>
        <w:t>Sen</w:t>
      </w:r>
      <w:proofErr w:type="spellEnd"/>
      <w:r w:rsidRPr="001F0A4F">
        <w:rPr>
          <w:rFonts w:asciiTheme="majorHAnsi" w:hAnsiTheme="majorHAnsi" w:cs="CMR9"/>
          <w:sz w:val="20"/>
          <w:szCs w:val="20"/>
        </w:rPr>
        <w:t xml:space="preserve">, D. </w:t>
      </w:r>
      <w:proofErr w:type="spellStart"/>
      <w:r w:rsidRPr="001F0A4F">
        <w:rPr>
          <w:rFonts w:asciiTheme="majorHAnsi" w:hAnsiTheme="majorHAnsi" w:cs="CMR9"/>
          <w:sz w:val="20"/>
          <w:szCs w:val="20"/>
        </w:rPr>
        <w:t>Marinov</w:t>
      </w:r>
      <w:proofErr w:type="spellEnd"/>
      <w:r w:rsidRPr="001F0A4F">
        <w:rPr>
          <w:rFonts w:asciiTheme="majorHAnsi" w:hAnsiTheme="majorHAnsi" w:cs="CMR9"/>
          <w:sz w:val="20"/>
          <w:szCs w:val="20"/>
        </w:rPr>
        <w:t xml:space="preserve">, and G. Agha. </w:t>
      </w:r>
      <w:r w:rsidRPr="009D63EE">
        <w:rPr>
          <w:rFonts w:asciiTheme="majorHAnsi" w:hAnsiTheme="majorHAnsi" w:cs="CMR9"/>
          <w:b/>
          <w:sz w:val="20"/>
          <w:szCs w:val="20"/>
        </w:rPr>
        <w:t>CUTE</w:t>
      </w:r>
      <w:r w:rsidRPr="001F0A4F">
        <w:rPr>
          <w:rFonts w:asciiTheme="majorHAnsi" w:hAnsiTheme="majorHAnsi" w:cs="CMR9"/>
          <w:sz w:val="20"/>
          <w:szCs w:val="20"/>
        </w:rPr>
        <w:t xml:space="preserve">: a </w:t>
      </w:r>
      <w:proofErr w:type="spellStart"/>
      <w:r w:rsidRPr="001F0A4F">
        <w:rPr>
          <w:rFonts w:asciiTheme="majorHAnsi" w:hAnsiTheme="majorHAnsi" w:cs="CMR9"/>
          <w:sz w:val="20"/>
          <w:szCs w:val="20"/>
        </w:rPr>
        <w:t>concolic</w:t>
      </w:r>
      <w:proofErr w:type="spellEnd"/>
      <w:r w:rsidRPr="001F0A4F">
        <w:rPr>
          <w:rFonts w:asciiTheme="majorHAnsi" w:hAnsiTheme="majorHAnsi" w:cs="CMR9"/>
          <w:sz w:val="20"/>
          <w:szCs w:val="20"/>
        </w:rPr>
        <w:t xml:space="preserve"> unit testing engine for C. In </w:t>
      </w:r>
      <w:r w:rsidRPr="001F0A4F">
        <w:rPr>
          <w:rFonts w:asciiTheme="majorHAnsi" w:hAnsiTheme="majorHAnsi" w:cs="CMTI9"/>
          <w:sz w:val="20"/>
          <w:szCs w:val="20"/>
        </w:rPr>
        <w:t>Proc. 10th European Software Engineering Conference held jointly with 13</w:t>
      </w:r>
      <w:r w:rsidRPr="001F0A4F">
        <w:rPr>
          <w:rFonts w:asciiTheme="majorHAnsi" w:hAnsiTheme="majorHAnsi" w:cs="CMTI9"/>
          <w:sz w:val="20"/>
          <w:szCs w:val="20"/>
          <w:vertAlign w:val="superscript"/>
        </w:rPr>
        <w:t>th</w:t>
      </w:r>
      <w:r w:rsidRPr="001F0A4F">
        <w:rPr>
          <w:rFonts w:asciiTheme="majorHAnsi" w:hAnsiTheme="majorHAnsi" w:cs="CMTI9"/>
          <w:sz w:val="20"/>
          <w:szCs w:val="20"/>
        </w:rPr>
        <w:t xml:space="preserve"> ACM SIGSOFT International Symposium on Foundations of Software Engineering (ESEC/FSE'05)</w:t>
      </w:r>
      <w:r w:rsidRPr="001F0A4F">
        <w:rPr>
          <w:rFonts w:asciiTheme="majorHAnsi" w:hAnsiTheme="majorHAnsi" w:cs="CMR9"/>
          <w:sz w:val="20"/>
          <w:szCs w:val="20"/>
        </w:rPr>
        <w:t>, pages 263-272, 2005.</w:t>
      </w:r>
    </w:p>
    <w:p w:rsidR="009D63EE" w:rsidRPr="009D63EE" w:rsidRDefault="009D63EE" w:rsidP="009D63EE">
      <w:pPr>
        <w:pStyle w:val="Normal1"/>
        <w:numPr>
          <w:ilvl w:val="0"/>
          <w:numId w:val="2"/>
        </w:numPr>
        <w:spacing w:line="240" w:lineRule="auto"/>
        <w:ind w:left="360" w:hanging="360"/>
        <w:contextualSpacing/>
        <w:rPr>
          <w:rFonts w:asciiTheme="majorHAnsi" w:eastAsia="Calibri" w:hAnsiTheme="majorHAnsi" w:cs="Calibri"/>
          <w:sz w:val="20"/>
          <w:szCs w:val="20"/>
        </w:rPr>
      </w:pPr>
      <w:r w:rsidRPr="001F0A4F">
        <w:rPr>
          <w:rFonts w:asciiTheme="majorHAnsi" w:hAnsiTheme="majorHAnsi" w:cs="CMR9"/>
          <w:sz w:val="20"/>
          <w:szCs w:val="20"/>
        </w:rPr>
        <w:t xml:space="preserve">K. </w:t>
      </w:r>
      <w:proofErr w:type="spellStart"/>
      <w:r w:rsidRPr="001F0A4F">
        <w:rPr>
          <w:rFonts w:asciiTheme="majorHAnsi" w:hAnsiTheme="majorHAnsi" w:cs="CMR9"/>
          <w:sz w:val="20"/>
          <w:szCs w:val="20"/>
        </w:rPr>
        <w:t>Sen</w:t>
      </w:r>
      <w:proofErr w:type="spellEnd"/>
      <w:r w:rsidRPr="001F0A4F">
        <w:rPr>
          <w:rFonts w:asciiTheme="majorHAnsi" w:hAnsiTheme="majorHAnsi" w:cs="CMR9"/>
          <w:sz w:val="20"/>
          <w:szCs w:val="20"/>
        </w:rPr>
        <w:t xml:space="preserve">, S. </w:t>
      </w:r>
      <w:proofErr w:type="spellStart"/>
      <w:r w:rsidRPr="001F0A4F">
        <w:rPr>
          <w:rFonts w:asciiTheme="majorHAnsi" w:hAnsiTheme="majorHAnsi" w:cs="CMR9"/>
          <w:sz w:val="20"/>
          <w:szCs w:val="20"/>
        </w:rPr>
        <w:t>Kalasapur</w:t>
      </w:r>
      <w:proofErr w:type="spellEnd"/>
      <w:r w:rsidRPr="001F0A4F">
        <w:rPr>
          <w:rFonts w:asciiTheme="majorHAnsi" w:hAnsiTheme="majorHAnsi" w:cs="CMR9"/>
          <w:sz w:val="20"/>
          <w:szCs w:val="20"/>
        </w:rPr>
        <w:t xml:space="preserve">, T. </w:t>
      </w:r>
      <w:proofErr w:type="spellStart"/>
      <w:r w:rsidRPr="001F0A4F">
        <w:rPr>
          <w:rFonts w:asciiTheme="majorHAnsi" w:hAnsiTheme="majorHAnsi" w:cs="CMR9"/>
          <w:sz w:val="20"/>
          <w:szCs w:val="20"/>
        </w:rPr>
        <w:t>Brutch</w:t>
      </w:r>
      <w:proofErr w:type="spellEnd"/>
      <w:r w:rsidRPr="001F0A4F">
        <w:rPr>
          <w:rFonts w:asciiTheme="majorHAnsi" w:hAnsiTheme="majorHAnsi" w:cs="CMR9"/>
          <w:sz w:val="20"/>
          <w:szCs w:val="20"/>
        </w:rPr>
        <w:t xml:space="preserve">, and S. Gibbs. </w:t>
      </w:r>
      <w:proofErr w:type="spellStart"/>
      <w:r w:rsidRPr="009D63EE">
        <w:rPr>
          <w:rFonts w:asciiTheme="majorHAnsi" w:hAnsiTheme="majorHAnsi" w:cs="CMR9"/>
          <w:b/>
          <w:sz w:val="20"/>
          <w:szCs w:val="20"/>
        </w:rPr>
        <w:t>Jalangi</w:t>
      </w:r>
      <w:proofErr w:type="spellEnd"/>
      <w:r w:rsidRPr="001F0A4F">
        <w:rPr>
          <w:rFonts w:asciiTheme="majorHAnsi" w:hAnsiTheme="majorHAnsi" w:cs="CMR9"/>
          <w:sz w:val="20"/>
          <w:szCs w:val="20"/>
        </w:rPr>
        <w:t xml:space="preserve">: A selective record-replay and dynamic analysis framework for JavaScript. In </w:t>
      </w:r>
      <w:r w:rsidRPr="001F0A4F">
        <w:rPr>
          <w:rFonts w:asciiTheme="majorHAnsi" w:hAnsiTheme="majorHAnsi" w:cs="CMTI9"/>
          <w:sz w:val="20"/>
          <w:szCs w:val="20"/>
        </w:rPr>
        <w:t>Proc. European Software Engineering Conference and ACM SIGSOFT International Symposium on Foundations of Software Engineering (ESEC/FSE'013)</w:t>
      </w:r>
      <w:r w:rsidRPr="001F0A4F">
        <w:rPr>
          <w:rFonts w:asciiTheme="majorHAnsi" w:hAnsiTheme="majorHAnsi" w:cs="CMR9"/>
          <w:sz w:val="20"/>
          <w:szCs w:val="20"/>
        </w:rPr>
        <w:t>. ACM, 2013</w:t>
      </w:r>
    </w:p>
    <w:p w:rsidR="002E30FD" w:rsidRDefault="009D63EE" w:rsidP="002E30FD">
      <w:pPr>
        <w:pStyle w:val="Normal1"/>
        <w:numPr>
          <w:ilvl w:val="0"/>
          <w:numId w:val="2"/>
        </w:numPr>
        <w:spacing w:line="240" w:lineRule="auto"/>
        <w:ind w:left="360" w:hanging="360"/>
        <w:contextualSpacing/>
        <w:rPr>
          <w:rFonts w:asciiTheme="majorHAnsi" w:eastAsia="Calibri" w:hAnsiTheme="majorHAnsi" w:cs="Calibri"/>
          <w:sz w:val="20"/>
          <w:szCs w:val="20"/>
        </w:rPr>
      </w:pPr>
      <w:r>
        <w:rPr>
          <w:rFonts w:asciiTheme="majorHAnsi" w:hAnsiTheme="majorHAnsi"/>
          <w:sz w:val="20"/>
          <w:szCs w:val="20"/>
        </w:rPr>
        <w:t xml:space="preserve">W3C DOM API for Java.  </w:t>
      </w:r>
      <w:hyperlink r:id="rId9">
        <w:r w:rsidRPr="001F0A4F">
          <w:rPr>
            <w:rFonts w:asciiTheme="majorHAnsi" w:eastAsia="Calibri" w:hAnsiTheme="majorHAnsi" w:cs="Calibri"/>
            <w:color w:val="1155CC"/>
            <w:sz w:val="20"/>
            <w:szCs w:val="20"/>
            <w:u w:val="single"/>
          </w:rPr>
          <w:t>http://docs.oracle.com/javase/7/docs/api/org/w3c/dom/package-summary.html</w:t>
        </w:r>
      </w:hyperlink>
    </w:p>
    <w:p w:rsidR="00473D19" w:rsidRPr="002E30FD" w:rsidRDefault="002E30FD" w:rsidP="002E30FD">
      <w:pPr>
        <w:pStyle w:val="Normal1"/>
        <w:numPr>
          <w:ilvl w:val="0"/>
          <w:numId w:val="2"/>
        </w:numPr>
        <w:spacing w:line="240" w:lineRule="auto"/>
        <w:ind w:left="360" w:hanging="360"/>
        <w:contextualSpacing/>
        <w:rPr>
          <w:rFonts w:asciiTheme="majorHAnsi" w:eastAsia="Calibri" w:hAnsiTheme="majorHAnsi" w:cs="Calibri"/>
          <w:sz w:val="20"/>
          <w:szCs w:val="20"/>
        </w:rPr>
      </w:pPr>
      <w:r w:rsidRPr="002E30FD">
        <w:rPr>
          <w:rFonts w:asciiTheme="majorHAnsi" w:hAnsiTheme="majorHAnsi"/>
          <w:sz w:val="20"/>
          <w:szCs w:val="20"/>
        </w:rPr>
        <w:t xml:space="preserve">Y. </w:t>
      </w:r>
      <w:proofErr w:type="spellStart"/>
      <w:r w:rsidRPr="002E30FD">
        <w:rPr>
          <w:rFonts w:asciiTheme="majorHAnsi" w:hAnsiTheme="majorHAnsi"/>
          <w:sz w:val="20"/>
          <w:szCs w:val="20"/>
        </w:rPr>
        <w:t>Zheng</w:t>
      </w:r>
      <w:proofErr w:type="spellEnd"/>
      <w:r w:rsidRPr="002E30FD">
        <w:rPr>
          <w:rFonts w:asciiTheme="majorHAnsi" w:hAnsiTheme="majorHAnsi"/>
          <w:sz w:val="20"/>
          <w:szCs w:val="20"/>
        </w:rPr>
        <w:t xml:space="preserve">, T. </w:t>
      </w:r>
      <w:proofErr w:type="spellStart"/>
      <w:r w:rsidRPr="002E30FD">
        <w:rPr>
          <w:rFonts w:asciiTheme="majorHAnsi" w:hAnsiTheme="majorHAnsi"/>
          <w:sz w:val="20"/>
          <w:szCs w:val="20"/>
        </w:rPr>
        <w:t>Bao</w:t>
      </w:r>
      <w:proofErr w:type="spellEnd"/>
      <w:r w:rsidRPr="002E30FD">
        <w:rPr>
          <w:rFonts w:asciiTheme="majorHAnsi" w:hAnsiTheme="majorHAnsi"/>
          <w:sz w:val="20"/>
          <w:szCs w:val="20"/>
        </w:rPr>
        <w:t>, and X. Zhang. Statically locating web application bugs</w:t>
      </w:r>
      <w:r>
        <w:rPr>
          <w:rFonts w:asciiTheme="majorHAnsi" w:eastAsia="Calibri" w:hAnsiTheme="majorHAnsi" w:cs="Calibri"/>
          <w:sz w:val="20"/>
          <w:szCs w:val="20"/>
        </w:rPr>
        <w:t xml:space="preserve"> </w:t>
      </w:r>
      <w:r w:rsidRPr="002E30FD">
        <w:rPr>
          <w:rFonts w:asciiTheme="majorHAnsi" w:hAnsiTheme="majorHAnsi"/>
          <w:sz w:val="20"/>
          <w:szCs w:val="20"/>
        </w:rPr>
        <w:t>caused by asynchronous calls. In Proc. of the International World-Wide</w:t>
      </w:r>
      <w:r>
        <w:rPr>
          <w:rFonts w:asciiTheme="majorHAnsi" w:eastAsia="Calibri" w:hAnsiTheme="majorHAnsi" w:cs="Calibri"/>
          <w:sz w:val="20"/>
          <w:szCs w:val="20"/>
        </w:rPr>
        <w:t xml:space="preserve"> </w:t>
      </w:r>
      <w:r w:rsidRPr="002E30FD">
        <w:rPr>
          <w:rFonts w:asciiTheme="majorHAnsi" w:hAnsiTheme="majorHAnsi"/>
          <w:sz w:val="20"/>
          <w:szCs w:val="20"/>
        </w:rPr>
        <w:t>Web Conference (WWW), pages 805–814. ACM, 2011.</w:t>
      </w:r>
    </w:p>
    <w:p w:rsidR="00E647B4" w:rsidRPr="001B3A0A" w:rsidRDefault="00E7695C" w:rsidP="00E028B0">
      <w:pPr>
        <w:pStyle w:val="Normal1"/>
        <w:spacing w:line="240" w:lineRule="auto"/>
        <w:rPr>
          <w:rFonts w:asciiTheme="majorHAnsi" w:hAnsiTheme="majorHAnsi"/>
        </w:rPr>
      </w:pPr>
      <w:del w:id="426" w:author="root" w:date="2013-10-02T09:47:00Z">
        <w:r w:rsidRPr="001B3A0A" w:rsidDel="007536A3">
          <w:rPr>
            <w:rFonts w:asciiTheme="majorHAnsi" w:hAnsiTheme="majorHAnsi"/>
          </w:rPr>
          <w:br w:type="page"/>
        </w:r>
      </w:del>
    </w:p>
    <w:p w:rsidR="00000000" w:rsidRDefault="00BA0235">
      <w:pPr>
        <w:pStyle w:val="Normal1"/>
        <w:spacing w:line="240" w:lineRule="auto"/>
        <w:rPr>
          <w:rFonts w:asciiTheme="majorHAnsi" w:hAnsiTheme="majorHAnsi"/>
        </w:rPr>
        <w:pPrChange w:id="427" w:author="root" w:date="2013-10-02T09:38:00Z">
          <w:pPr>
            <w:pStyle w:val="Normal1"/>
          </w:pPr>
        </w:pPrChange>
      </w:pPr>
    </w:p>
    <w:p w:rsidR="00B67DA3" w:rsidRDefault="00B67DA3">
      <w:pPr>
        <w:rPr>
          <w:rFonts w:asciiTheme="majorHAnsi" w:eastAsia="Arial" w:hAnsiTheme="majorHAnsi" w:cs="Arial"/>
          <w:color w:val="000000"/>
          <w:sz w:val="20"/>
          <w:szCs w:val="20"/>
        </w:rPr>
      </w:pPr>
      <w:r>
        <w:rPr>
          <w:rFonts w:asciiTheme="majorHAnsi" w:hAnsiTheme="majorHAnsi"/>
          <w:sz w:val="20"/>
          <w:szCs w:val="20"/>
        </w:rPr>
        <w:br w:type="page"/>
      </w:r>
    </w:p>
    <w:tbl>
      <w:tblPr>
        <w:tblStyle w:val="TableGrid"/>
        <w:tblW w:w="0" w:type="auto"/>
        <w:tblLook w:val="04A0"/>
      </w:tblPr>
      <w:tblGrid>
        <w:gridCol w:w="7323"/>
        <w:gridCol w:w="1071"/>
        <w:gridCol w:w="1182"/>
      </w:tblGrid>
      <w:tr w:rsidR="00C06BE0" w:rsidTr="00C06BE0">
        <w:tc>
          <w:tcPr>
            <w:tcW w:w="7323" w:type="dxa"/>
          </w:tcPr>
          <w:p w:rsidR="00C06BE0" w:rsidRDefault="00C06BE0" w:rsidP="00C06BE0">
            <w:pPr>
              <w:pStyle w:val="Normal1"/>
              <w:jc w:val="center"/>
              <w:rPr>
                <w:rFonts w:asciiTheme="majorHAnsi" w:hAnsiTheme="majorHAnsi"/>
                <w:sz w:val="20"/>
                <w:szCs w:val="20"/>
              </w:rPr>
            </w:pPr>
            <w:r>
              <w:rPr>
                <w:rFonts w:asciiTheme="majorHAnsi" w:hAnsiTheme="majorHAnsi"/>
                <w:sz w:val="20"/>
                <w:szCs w:val="20"/>
              </w:rPr>
              <w:lastRenderedPageBreak/>
              <w:t>Follow up</w:t>
            </w:r>
          </w:p>
        </w:tc>
        <w:tc>
          <w:tcPr>
            <w:tcW w:w="1071" w:type="dxa"/>
          </w:tcPr>
          <w:p w:rsidR="00C06BE0" w:rsidRDefault="00C06BE0" w:rsidP="00C06BE0">
            <w:pPr>
              <w:pStyle w:val="Normal1"/>
              <w:jc w:val="center"/>
              <w:rPr>
                <w:rFonts w:asciiTheme="majorHAnsi" w:hAnsiTheme="majorHAnsi"/>
                <w:sz w:val="20"/>
                <w:szCs w:val="20"/>
              </w:rPr>
            </w:pPr>
            <w:r>
              <w:rPr>
                <w:rFonts w:asciiTheme="majorHAnsi" w:hAnsiTheme="majorHAnsi"/>
                <w:sz w:val="20"/>
                <w:szCs w:val="20"/>
              </w:rPr>
              <w:t>Section</w:t>
            </w:r>
          </w:p>
        </w:tc>
        <w:tc>
          <w:tcPr>
            <w:tcW w:w="1182" w:type="dxa"/>
          </w:tcPr>
          <w:p w:rsidR="00C06BE0" w:rsidRDefault="00C06BE0" w:rsidP="00C06BE0">
            <w:pPr>
              <w:pStyle w:val="Normal1"/>
              <w:jc w:val="center"/>
              <w:rPr>
                <w:rFonts w:asciiTheme="majorHAnsi" w:hAnsiTheme="majorHAnsi"/>
                <w:sz w:val="20"/>
                <w:szCs w:val="20"/>
              </w:rPr>
            </w:pPr>
            <w:r>
              <w:rPr>
                <w:rFonts w:asciiTheme="majorHAnsi" w:hAnsiTheme="majorHAnsi"/>
                <w:sz w:val="20"/>
                <w:szCs w:val="20"/>
              </w:rPr>
              <w:t>Date</w:t>
            </w:r>
          </w:p>
        </w:tc>
      </w:tr>
      <w:tr w:rsidR="00C06BE0" w:rsidTr="00C06BE0">
        <w:tc>
          <w:tcPr>
            <w:tcW w:w="7323" w:type="dxa"/>
          </w:tcPr>
          <w:p w:rsidR="00C06BE0" w:rsidRDefault="00C06BE0" w:rsidP="00C06BE0">
            <w:pPr>
              <w:pStyle w:val="Normal1"/>
              <w:rPr>
                <w:rFonts w:asciiTheme="majorHAnsi" w:hAnsiTheme="majorHAnsi"/>
                <w:sz w:val="20"/>
                <w:szCs w:val="20"/>
              </w:rPr>
            </w:pPr>
            <w:r>
              <w:rPr>
                <w:rFonts w:asciiTheme="majorHAnsi" w:hAnsiTheme="majorHAnsi"/>
                <w:sz w:val="20"/>
                <w:szCs w:val="20"/>
              </w:rPr>
              <w:t>Given existing test cases (preferably whose that use DOM), compare coverage with our tool (hypothesized improvement) vs. without (experimental control)</w:t>
            </w:r>
          </w:p>
        </w:tc>
        <w:tc>
          <w:tcPr>
            <w:tcW w:w="1071" w:type="dxa"/>
          </w:tcPr>
          <w:p w:rsidR="00C06BE0" w:rsidRDefault="00C06BE0">
            <w:pPr>
              <w:pStyle w:val="Normal1"/>
              <w:rPr>
                <w:rFonts w:asciiTheme="majorHAnsi" w:hAnsiTheme="majorHAnsi"/>
                <w:sz w:val="20"/>
                <w:szCs w:val="20"/>
              </w:rPr>
            </w:pPr>
            <w:r>
              <w:rPr>
                <w:rFonts w:asciiTheme="majorHAnsi" w:hAnsiTheme="majorHAnsi"/>
                <w:sz w:val="20"/>
                <w:szCs w:val="20"/>
              </w:rPr>
              <w:t>Evaluation</w:t>
            </w:r>
          </w:p>
        </w:tc>
        <w:tc>
          <w:tcPr>
            <w:tcW w:w="1182" w:type="dxa"/>
          </w:tcPr>
          <w:p w:rsidR="00C06BE0" w:rsidRDefault="00C06BE0">
            <w:pPr>
              <w:pStyle w:val="Normal1"/>
              <w:rPr>
                <w:rFonts w:asciiTheme="majorHAnsi" w:hAnsiTheme="majorHAnsi"/>
                <w:sz w:val="20"/>
                <w:szCs w:val="20"/>
              </w:rPr>
            </w:pPr>
            <w:r>
              <w:rPr>
                <w:rFonts w:asciiTheme="majorHAnsi" w:hAnsiTheme="majorHAnsi"/>
                <w:sz w:val="20"/>
                <w:szCs w:val="20"/>
              </w:rPr>
              <w:t>2013/10/22</w:t>
            </w:r>
          </w:p>
        </w:tc>
      </w:tr>
      <w:tr w:rsidR="00C06BE0" w:rsidTr="00C06BE0">
        <w:tc>
          <w:tcPr>
            <w:tcW w:w="7323" w:type="dxa"/>
          </w:tcPr>
          <w:p w:rsidR="00C06BE0" w:rsidRDefault="00C06BE0" w:rsidP="001A2383">
            <w:pPr>
              <w:pStyle w:val="Normal1"/>
              <w:rPr>
                <w:rFonts w:asciiTheme="majorHAnsi" w:hAnsiTheme="majorHAnsi"/>
                <w:sz w:val="20"/>
                <w:szCs w:val="20"/>
              </w:rPr>
            </w:pPr>
            <w:r>
              <w:rPr>
                <w:rFonts w:asciiTheme="majorHAnsi" w:hAnsiTheme="majorHAnsi"/>
                <w:sz w:val="20"/>
                <w:szCs w:val="20"/>
              </w:rPr>
              <w:t xml:space="preserve">Comparisons of </w:t>
            </w:r>
            <w:r w:rsidR="00AB0FC3">
              <w:rPr>
                <w:rFonts w:asciiTheme="majorHAnsi" w:hAnsiTheme="majorHAnsi"/>
                <w:sz w:val="20"/>
                <w:szCs w:val="20"/>
              </w:rPr>
              <w:t>c</w:t>
            </w:r>
            <w:r>
              <w:rPr>
                <w:rFonts w:asciiTheme="majorHAnsi" w:hAnsiTheme="majorHAnsi"/>
                <w:sz w:val="20"/>
                <w:szCs w:val="20"/>
              </w:rPr>
              <w:t xml:space="preserve">overage vs. </w:t>
            </w:r>
            <w:r w:rsidR="001A2383">
              <w:rPr>
                <w:rFonts w:asciiTheme="majorHAnsi" w:hAnsiTheme="majorHAnsi"/>
                <w:sz w:val="20"/>
                <w:szCs w:val="20"/>
              </w:rPr>
              <w:t>t</w:t>
            </w:r>
            <w:r>
              <w:rPr>
                <w:rFonts w:asciiTheme="majorHAnsi" w:hAnsiTheme="majorHAnsi"/>
                <w:sz w:val="20"/>
                <w:szCs w:val="20"/>
              </w:rPr>
              <w:t>ime, between existing tools</w:t>
            </w:r>
          </w:p>
        </w:tc>
        <w:tc>
          <w:tcPr>
            <w:tcW w:w="1071" w:type="dxa"/>
          </w:tcPr>
          <w:p w:rsidR="00C06BE0" w:rsidRDefault="00C06BE0" w:rsidP="00AB14A0">
            <w:pPr>
              <w:pStyle w:val="Normal1"/>
              <w:rPr>
                <w:rFonts w:asciiTheme="majorHAnsi" w:hAnsiTheme="majorHAnsi"/>
                <w:sz w:val="20"/>
                <w:szCs w:val="20"/>
              </w:rPr>
            </w:pPr>
            <w:r>
              <w:rPr>
                <w:rFonts w:asciiTheme="majorHAnsi" w:hAnsiTheme="majorHAnsi"/>
                <w:sz w:val="20"/>
                <w:szCs w:val="20"/>
              </w:rPr>
              <w:t>Evaluation</w:t>
            </w:r>
          </w:p>
        </w:tc>
        <w:tc>
          <w:tcPr>
            <w:tcW w:w="1182" w:type="dxa"/>
          </w:tcPr>
          <w:p w:rsidR="00C06BE0" w:rsidRDefault="00C06BE0" w:rsidP="00AB14A0">
            <w:pPr>
              <w:pStyle w:val="Normal1"/>
              <w:rPr>
                <w:rFonts w:asciiTheme="majorHAnsi" w:hAnsiTheme="majorHAnsi"/>
                <w:sz w:val="20"/>
                <w:szCs w:val="20"/>
              </w:rPr>
            </w:pPr>
            <w:r>
              <w:rPr>
                <w:rFonts w:asciiTheme="majorHAnsi" w:hAnsiTheme="majorHAnsi"/>
                <w:sz w:val="20"/>
                <w:szCs w:val="20"/>
              </w:rPr>
              <w:t>2013/10/22</w:t>
            </w:r>
          </w:p>
        </w:tc>
      </w:tr>
      <w:tr w:rsidR="00C06BE0" w:rsidTr="00C06BE0">
        <w:tc>
          <w:tcPr>
            <w:tcW w:w="7323" w:type="dxa"/>
          </w:tcPr>
          <w:p w:rsidR="00C06BE0" w:rsidRDefault="00C06BE0">
            <w:pPr>
              <w:pStyle w:val="Normal1"/>
              <w:rPr>
                <w:rFonts w:asciiTheme="majorHAnsi" w:hAnsiTheme="majorHAnsi"/>
                <w:sz w:val="20"/>
                <w:szCs w:val="20"/>
              </w:rPr>
            </w:pPr>
            <w:r>
              <w:rPr>
                <w:rFonts w:asciiTheme="majorHAnsi" w:hAnsiTheme="majorHAnsi"/>
                <w:sz w:val="20"/>
                <w:szCs w:val="20"/>
              </w:rPr>
              <w:t xml:space="preserve">Find apps that have test cases (preferably </w:t>
            </w:r>
            <w:proofErr w:type="spellStart"/>
            <w:r>
              <w:rPr>
                <w:rFonts w:asciiTheme="majorHAnsi" w:hAnsiTheme="majorHAnsi"/>
                <w:sz w:val="20"/>
                <w:szCs w:val="20"/>
              </w:rPr>
              <w:t>QUnit</w:t>
            </w:r>
            <w:proofErr w:type="spellEnd"/>
            <w:r>
              <w:rPr>
                <w:rFonts w:asciiTheme="majorHAnsi" w:hAnsiTheme="majorHAnsi"/>
                <w:sz w:val="20"/>
                <w:szCs w:val="20"/>
              </w:rPr>
              <w:t>), see if our tool can extend these existing test cases</w:t>
            </w:r>
          </w:p>
        </w:tc>
        <w:tc>
          <w:tcPr>
            <w:tcW w:w="1071" w:type="dxa"/>
          </w:tcPr>
          <w:p w:rsidR="00C06BE0" w:rsidRDefault="00C06BE0" w:rsidP="00AB14A0">
            <w:pPr>
              <w:pStyle w:val="Normal1"/>
              <w:rPr>
                <w:rFonts w:asciiTheme="majorHAnsi" w:hAnsiTheme="majorHAnsi"/>
                <w:sz w:val="20"/>
                <w:szCs w:val="20"/>
              </w:rPr>
            </w:pPr>
            <w:r>
              <w:rPr>
                <w:rFonts w:asciiTheme="majorHAnsi" w:hAnsiTheme="majorHAnsi"/>
                <w:sz w:val="20"/>
                <w:szCs w:val="20"/>
              </w:rPr>
              <w:t>Evaluation</w:t>
            </w:r>
          </w:p>
        </w:tc>
        <w:tc>
          <w:tcPr>
            <w:tcW w:w="1182" w:type="dxa"/>
          </w:tcPr>
          <w:p w:rsidR="00C06BE0" w:rsidRDefault="00C06BE0" w:rsidP="00AB14A0">
            <w:pPr>
              <w:pStyle w:val="Normal1"/>
              <w:rPr>
                <w:rFonts w:asciiTheme="majorHAnsi" w:hAnsiTheme="majorHAnsi"/>
                <w:sz w:val="20"/>
                <w:szCs w:val="20"/>
              </w:rPr>
            </w:pPr>
            <w:r>
              <w:rPr>
                <w:rFonts w:asciiTheme="majorHAnsi" w:hAnsiTheme="majorHAnsi"/>
                <w:sz w:val="20"/>
                <w:szCs w:val="20"/>
              </w:rPr>
              <w:t>2013/10/22</w:t>
            </w:r>
          </w:p>
        </w:tc>
      </w:tr>
      <w:tr w:rsidR="00C06BE0" w:rsidTr="00C06BE0">
        <w:tc>
          <w:tcPr>
            <w:tcW w:w="7323" w:type="dxa"/>
          </w:tcPr>
          <w:p w:rsidR="00C06BE0" w:rsidRDefault="00C06BE0">
            <w:pPr>
              <w:pStyle w:val="Normal1"/>
              <w:rPr>
                <w:rFonts w:asciiTheme="majorHAnsi" w:hAnsiTheme="majorHAnsi"/>
                <w:sz w:val="20"/>
                <w:szCs w:val="20"/>
              </w:rPr>
            </w:pPr>
            <w:r>
              <w:rPr>
                <w:rFonts w:asciiTheme="majorHAnsi" w:hAnsiTheme="majorHAnsi"/>
                <w:sz w:val="20"/>
                <w:szCs w:val="20"/>
              </w:rPr>
              <w:t xml:space="preserve">Find apps that </w:t>
            </w:r>
          </w:p>
          <w:p w:rsidR="00C06BE0" w:rsidRDefault="00C06BE0">
            <w:pPr>
              <w:pStyle w:val="Normal1"/>
              <w:rPr>
                <w:rFonts w:asciiTheme="majorHAnsi" w:hAnsiTheme="majorHAnsi"/>
                <w:sz w:val="20"/>
                <w:szCs w:val="20"/>
              </w:rPr>
            </w:pPr>
            <w:r>
              <w:rPr>
                <w:rFonts w:asciiTheme="majorHAnsi" w:hAnsiTheme="majorHAnsi"/>
                <w:sz w:val="20"/>
                <w:szCs w:val="20"/>
              </w:rPr>
              <w:t>1. use DOM</w:t>
            </w:r>
          </w:p>
          <w:p w:rsidR="00C06BE0" w:rsidRDefault="00C06BE0">
            <w:pPr>
              <w:pStyle w:val="Normal1"/>
              <w:rPr>
                <w:rFonts w:asciiTheme="majorHAnsi" w:hAnsiTheme="majorHAnsi"/>
                <w:sz w:val="20"/>
                <w:szCs w:val="20"/>
              </w:rPr>
            </w:pPr>
            <w:r>
              <w:rPr>
                <w:rFonts w:asciiTheme="majorHAnsi" w:hAnsiTheme="majorHAnsi"/>
                <w:sz w:val="20"/>
                <w:szCs w:val="20"/>
              </w:rPr>
              <w:t>2. have test cases on DOM-using code</w:t>
            </w:r>
          </w:p>
          <w:p w:rsidR="00C06BE0" w:rsidRDefault="00C06BE0">
            <w:pPr>
              <w:pStyle w:val="Normal1"/>
              <w:rPr>
                <w:rFonts w:asciiTheme="majorHAnsi" w:hAnsiTheme="majorHAnsi"/>
                <w:sz w:val="20"/>
                <w:szCs w:val="20"/>
              </w:rPr>
            </w:pPr>
            <w:r>
              <w:rPr>
                <w:rFonts w:asciiTheme="majorHAnsi" w:hAnsiTheme="majorHAnsi"/>
                <w:sz w:val="20"/>
                <w:szCs w:val="20"/>
              </w:rPr>
              <w:t xml:space="preserve">3. preferably </w:t>
            </w:r>
            <w:proofErr w:type="spellStart"/>
            <w:r>
              <w:rPr>
                <w:rFonts w:asciiTheme="majorHAnsi" w:hAnsiTheme="majorHAnsi"/>
                <w:sz w:val="20"/>
                <w:szCs w:val="20"/>
              </w:rPr>
              <w:t>QUnit</w:t>
            </w:r>
            <w:proofErr w:type="spellEnd"/>
          </w:p>
        </w:tc>
        <w:tc>
          <w:tcPr>
            <w:tcW w:w="1071" w:type="dxa"/>
          </w:tcPr>
          <w:p w:rsidR="00C06BE0" w:rsidRDefault="00C06BE0" w:rsidP="00AB14A0">
            <w:pPr>
              <w:pStyle w:val="Normal1"/>
              <w:rPr>
                <w:rFonts w:asciiTheme="majorHAnsi" w:hAnsiTheme="majorHAnsi"/>
                <w:sz w:val="20"/>
                <w:szCs w:val="20"/>
              </w:rPr>
            </w:pPr>
            <w:r>
              <w:rPr>
                <w:rFonts w:asciiTheme="majorHAnsi" w:hAnsiTheme="majorHAnsi"/>
                <w:sz w:val="20"/>
                <w:szCs w:val="20"/>
              </w:rPr>
              <w:t>Evaluation</w:t>
            </w:r>
          </w:p>
        </w:tc>
        <w:tc>
          <w:tcPr>
            <w:tcW w:w="1182" w:type="dxa"/>
          </w:tcPr>
          <w:p w:rsidR="00C06BE0" w:rsidRDefault="00C06BE0" w:rsidP="00AB14A0">
            <w:pPr>
              <w:pStyle w:val="Normal1"/>
              <w:rPr>
                <w:rFonts w:asciiTheme="majorHAnsi" w:hAnsiTheme="majorHAnsi"/>
                <w:sz w:val="20"/>
                <w:szCs w:val="20"/>
              </w:rPr>
            </w:pPr>
            <w:r>
              <w:rPr>
                <w:rFonts w:asciiTheme="majorHAnsi" w:hAnsiTheme="majorHAnsi"/>
                <w:sz w:val="20"/>
                <w:szCs w:val="20"/>
              </w:rPr>
              <w:t>2013/10/22</w:t>
            </w:r>
          </w:p>
        </w:tc>
      </w:tr>
    </w:tbl>
    <w:p w:rsidR="00C06BE0" w:rsidRDefault="00C06BE0" w:rsidP="00C06BE0">
      <w:pPr>
        <w:pStyle w:val="Normal1"/>
        <w:rPr>
          <w:rFonts w:asciiTheme="majorHAnsi" w:hAnsiTheme="majorHAnsi"/>
          <w:sz w:val="20"/>
          <w:szCs w:val="20"/>
        </w:rPr>
      </w:pPr>
    </w:p>
    <w:p w:rsidR="00E52964" w:rsidRDefault="00E52964" w:rsidP="00C06BE0">
      <w:pPr>
        <w:pStyle w:val="Normal1"/>
        <w:rPr>
          <w:rFonts w:asciiTheme="majorHAnsi" w:hAnsiTheme="majorHAnsi"/>
          <w:sz w:val="20"/>
          <w:szCs w:val="20"/>
        </w:rPr>
      </w:pPr>
      <w:bookmarkStart w:id="428" w:name="_GoBack"/>
      <w:bookmarkEnd w:id="428"/>
    </w:p>
    <w:sectPr w:rsidR="00E52964" w:rsidSect="00B21AD4">
      <w:pgSz w:w="12240" w:h="15840"/>
      <w:pgMar w:top="1440" w:right="1440" w:bottom="1440" w:left="1440" w:header="720" w:footer="720" w:gutter="0"/>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Ali Mesbah" w:date="2013-10-01T16:37:00Z" w:initials="AM">
    <w:p w:rsidR="00884D40" w:rsidRDefault="00884D40">
      <w:pPr>
        <w:pStyle w:val="CommentText"/>
      </w:pPr>
      <w:r>
        <w:rPr>
          <w:rStyle w:val="CommentReference"/>
        </w:rPr>
        <w:annotationRef/>
      </w:r>
      <w:r>
        <w:t>Add one intro paragraph about web applications, the role of JavaScript and dynamic DOM in them, and software testing.</w:t>
      </w:r>
    </w:p>
  </w:comment>
  <w:comment w:id="39" w:author="Ali Mesbah" w:date="2013-10-01T16:37:00Z" w:initials="AM">
    <w:p w:rsidR="00884D40" w:rsidRDefault="00884D40">
      <w:pPr>
        <w:pStyle w:val="CommentText"/>
      </w:pPr>
      <w:r>
        <w:rPr>
          <w:rStyle w:val="CommentReference"/>
        </w:rPr>
        <w:annotationRef/>
      </w:r>
      <w:r>
        <w:t>Why only branch coverage?</w:t>
      </w:r>
    </w:p>
  </w:comment>
  <w:comment w:id="244" w:author="Ali Mesbah" w:date="2013-10-01T16:37:00Z" w:initials="AM">
    <w:p w:rsidR="00884D40" w:rsidRDefault="00884D40">
      <w:pPr>
        <w:pStyle w:val="CommentText"/>
      </w:pPr>
      <w:r>
        <w:rPr>
          <w:rStyle w:val="CommentReference"/>
        </w:rPr>
        <w:annotationRef/>
      </w:r>
      <w:r>
        <w:t xml:space="preserve">I’m not sure why you have this paragraph. Do you want to show that the approach is not only for web apps? </w:t>
      </w:r>
    </w:p>
  </w:comment>
  <w:comment w:id="245" w:author="root" w:date="2013-10-02T10:45:00Z" w:initials="r">
    <w:p w:rsidR="006B6CEA" w:rsidRDefault="006B6CEA">
      <w:pPr>
        <w:pStyle w:val="CommentText"/>
      </w:pPr>
      <w:r>
        <w:rPr>
          <w:rStyle w:val="CommentReference"/>
        </w:rPr>
        <w:annotationRef/>
      </w:r>
      <w:r>
        <w:t>Yes, we have to address the question what’s the research behind this?</w:t>
      </w:r>
    </w:p>
  </w:comment>
  <w:comment w:id="281" w:author="Ali Mesbah" w:date="2013-10-05T10:23:00Z" w:initials="AM">
    <w:p w:rsidR="00C5775B" w:rsidRDefault="00C5775B" w:rsidP="00C5775B">
      <w:pPr>
        <w:pStyle w:val="CommentText"/>
      </w:pPr>
      <w:r>
        <w:rPr>
          <w:rStyle w:val="CommentReference"/>
        </w:rPr>
        <w:annotationRef/>
      </w:r>
      <w:r>
        <w:t xml:space="preserve">Symbolic and </w:t>
      </w:r>
      <w:proofErr w:type="spellStart"/>
      <w:r>
        <w:t>concolic</w:t>
      </w:r>
      <w:proofErr w:type="spellEnd"/>
      <w:r>
        <w:t xml:space="preserve"> are 2 different techniques. Don’t merge them.</w:t>
      </w:r>
    </w:p>
    <w:p w:rsidR="00C5775B" w:rsidRDefault="00C5775B" w:rsidP="00C5775B">
      <w:pPr>
        <w:pStyle w:val="CommentText"/>
      </w:pPr>
    </w:p>
    <w:p w:rsidR="00C5775B" w:rsidRDefault="00C5775B" w:rsidP="00C5775B">
      <w:pPr>
        <w:pStyle w:val="CommentText"/>
      </w:pPr>
    </w:p>
  </w:comment>
  <w:comment w:id="286" w:author="Ali Mesbah" w:date="2013-10-05T10:23:00Z" w:initials="AM">
    <w:p w:rsidR="00C5775B" w:rsidRDefault="00C5775B" w:rsidP="00C5775B">
      <w:pPr>
        <w:pStyle w:val="CommentText"/>
      </w:pPr>
      <w:r>
        <w:rPr>
          <w:rStyle w:val="CommentReference"/>
        </w:rPr>
        <w:annotationRef/>
      </w:r>
      <w:r>
        <w:t>Provide proper references for each technique.</w:t>
      </w:r>
    </w:p>
  </w:comment>
  <w:comment w:id="307" w:author="Ali Mesbah" w:date="2013-10-04T13:03:00Z" w:initials="AM">
    <w:p w:rsidR="009774AF" w:rsidRDefault="009774AF" w:rsidP="009774AF">
      <w:pPr>
        <w:pStyle w:val="CommentText"/>
      </w:pPr>
      <w:r>
        <w:rPr>
          <w:rStyle w:val="CommentReference"/>
        </w:rPr>
        <w:annotationRef/>
      </w:r>
      <w:r>
        <w:t>Provide proper references. There is static and dynamic slicing.</w:t>
      </w:r>
    </w:p>
  </w:comment>
  <w:comment w:id="309" w:author="Ali Mesbah" w:date="2013-10-05T16:15:00Z" w:initials="AM">
    <w:p w:rsidR="002F4722" w:rsidRDefault="002F4722" w:rsidP="002F4722">
      <w:pPr>
        <w:pStyle w:val="CommentText"/>
      </w:pPr>
      <w:r>
        <w:rPr>
          <w:rStyle w:val="CommentReference"/>
        </w:rPr>
        <w:annotationRef/>
      </w:r>
      <w:r>
        <w:t>Is this also true for the XML solver?</w:t>
      </w:r>
    </w:p>
  </w:comment>
  <w:comment w:id="310" w:author="root" w:date="2013-10-05T16:15:00Z" w:initials="r">
    <w:p w:rsidR="002F4722" w:rsidRDefault="002F4722" w:rsidP="002F4722">
      <w:pPr>
        <w:pStyle w:val="CommentText"/>
      </w:pPr>
      <w:r>
        <w:rPr>
          <w:rStyle w:val="CommentReference"/>
        </w:rPr>
        <w:annotationRef/>
      </w:r>
      <w:r>
        <w:t>Yes, because the XML from the XML solver only says &lt;</w:t>
      </w:r>
      <w:proofErr w:type="spellStart"/>
      <w:r>
        <w:t>nodeB</w:t>
      </w:r>
      <w:proofErr w:type="spellEnd"/>
      <w:r>
        <w:t>&gt;&lt;</w:t>
      </w:r>
      <w:proofErr w:type="spellStart"/>
      <w:r>
        <w:t>nodeA</w:t>
      </w:r>
      <w:proofErr w:type="spellEnd"/>
      <w:r>
        <w:t>&gt;&lt;/</w:t>
      </w:r>
      <w:proofErr w:type="spellStart"/>
      <w:r>
        <w:t>nodeB</w:t>
      </w:r>
      <w:proofErr w:type="spellEnd"/>
      <w:r>
        <w:t>&gt;</w:t>
      </w:r>
    </w:p>
  </w:comment>
  <w:comment w:id="320" w:author="Ali Mesbah" w:date="2013-10-01T16:37:00Z" w:initials="AM">
    <w:p w:rsidR="00F75B1F" w:rsidRDefault="00F75B1F">
      <w:pPr>
        <w:pStyle w:val="CommentText"/>
      </w:pPr>
      <w:r>
        <w:rPr>
          <w:rStyle w:val="CommentReference"/>
        </w:rPr>
        <w:annotationRef/>
      </w:r>
      <w:r>
        <w:t xml:space="preserve">Why would static analysis not suffice? </w:t>
      </w:r>
    </w:p>
  </w:comment>
  <w:comment w:id="322" w:author="Ali Mesbah" w:date="2013-10-01T16:37:00Z" w:initials="AM">
    <w:p w:rsidR="00651F3F" w:rsidRDefault="00651F3F">
      <w:pPr>
        <w:pStyle w:val="CommentText"/>
      </w:pPr>
      <w:r>
        <w:rPr>
          <w:rStyle w:val="CommentReference"/>
        </w:rPr>
        <w:annotationRef/>
      </w:r>
      <w:r>
        <w:t>Backward slicing is a technique for the solution, but you haven’t really told us what the challenge is yet!</w:t>
      </w:r>
    </w:p>
  </w:comment>
  <w:comment w:id="412" w:author="Ali Mesbah" w:date="2013-10-01T16:37:00Z" w:initials="AM">
    <w:p w:rsidR="008E7F3E" w:rsidRDefault="008E7F3E">
      <w:pPr>
        <w:pStyle w:val="CommentText"/>
      </w:pPr>
      <w:r>
        <w:rPr>
          <w:rStyle w:val="CommentReference"/>
        </w:rPr>
        <w:annotationRef/>
      </w:r>
      <w:r>
        <w:t xml:space="preserve">What methodologies will you use? Case study? Experiments? User studies? Also, why not compare the coverage against other tools? Another point is: coverage is good but it does not tell us anything about bugs, so do you plan to </w:t>
      </w:r>
      <w:proofErr w:type="gramStart"/>
      <w:r>
        <w:t>assess  the</w:t>
      </w:r>
      <w:proofErr w:type="gramEnd"/>
      <w:r>
        <w:t xml:space="preserve"> fault finding capabilities of your test cases? How?</w:t>
      </w:r>
    </w:p>
  </w:comment>
  <w:comment w:id="413" w:author="jtk1o" w:date="2013-10-05T16:35:00Z" w:initials="j">
    <w:p w:rsidR="00BC4B6C" w:rsidRDefault="00BC4B6C">
      <w:pPr>
        <w:pStyle w:val="CommentText"/>
      </w:pPr>
      <w:r>
        <w:rPr>
          <w:rStyle w:val="CommentReference"/>
        </w:rPr>
        <w:annotationRef/>
      </w:r>
      <w:r>
        <w:t xml:space="preserve">Path finding capabilities of </w:t>
      </w:r>
      <w:proofErr w:type="spellStart"/>
      <w:r>
        <w:t>concolic</w:t>
      </w:r>
      <w:proofErr w:type="spellEnd"/>
      <w:r>
        <w:t xml:space="preserve"> testing is proven, no need to compare here.</w:t>
      </w:r>
    </w:p>
  </w:comment>
  <w:comment w:id="416" w:author="Ali Mesbah" w:date="2013-10-01T16:37:00Z" w:initials="AM">
    <w:p w:rsidR="008E7F3E" w:rsidRDefault="008E7F3E">
      <w:pPr>
        <w:pStyle w:val="CommentText"/>
      </w:pPr>
      <w:r>
        <w:rPr>
          <w:rStyle w:val="CommentReference"/>
        </w:rPr>
        <w:annotationRef/>
      </w:r>
      <w:r>
        <w:t>Provide proper citations, not links.</w:t>
      </w:r>
    </w:p>
    <w:p w:rsidR="008E7F3E" w:rsidRDefault="008E7F3E">
      <w:pPr>
        <w:pStyle w:val="CommentText"/>
      </w:pPr>
    </w:p>
  </w:comment>
  <w:comment w:id="417" w:author="root" w:date="2013-10-02T10:33:00Z" w:initials="r">
    <w:p w:rsidR="00A146FB" w:rsidRDefault="00A146FB">
      <w:pPr>
        <w:pStyle w:val="CommentText"/>
      </w:pPr>
      <w:r>
        <w:rPr>
          <w:rStyle w:val="CommentReference"/>
        </w:rPr>
        <w:annotationRef/>
      </w:r>
      <w:r>
        <w:t>I want to first finish drafting the content, then polish the references.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MR9">
    <w:panose1 w:val="00000000000000000000"/>
    <w:charset w:val="00"/>
    <w:family w:val="auto"/>
    <w:notTrueType/>
    <w:pitch w:val="default"/>
    <w:sig w:usb0="00000003" w:usb1="00000000" w:usb2="00000000" w:usb3="00000000" w:csb0="00000001" w:csb1="00000000"/>
  </w:font>
  <w:font w:name="CMTI9">
    <w:panose1 w:val="00000000000000000000"/>
    <w:charset w:val="00"/>
    <w:family w:val="auto"/>
    <w:notTrueType/>
    <w:pitch w:val="default"/>
    <w:sig w:usb0="00000003" w:usb1="00000000" w:usb2="00000000" w:usb3="00000000" w:csb0="00000001" w:csb1="00000000"/>
  </w:font>
  <w:font w:name="CMTT9">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3449D"/>
    <w:multiLevelType w:val="multilevel"/>
    <w:tmpl w:val="1BCA55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21EE6BEB"/>
    <w:multiLevelType w:val="multilevel"/>
    <w:tmpl w:val="1BCA55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26443C29"/>
    <w:multiLevelType w:val="multilevel"/>
    <w:tmpl w:val="729064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29F96691"/>
    <w:multiLevelType w:val="multilevel"/>
    <w:tmpl w:val="1BCA55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2BD24363"/>
    <w:multiLevelType w:val="hybridMultilevel"/>
    <w:tmpl w:val="E382A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4D056E"/>
    <w:multiLevelType w:val="multilevel"/>
    <w:tmpl w:val="9D1CB31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4E012C7"/>
    <w:multiLevelType w:val="multilevel"/>
    <w:tmpl w:val="FD08B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7528448A"/>
    <w:multiLevelType w:val="multilevel"/>
    <w:tmpl w:val="4002FC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5"/>
  </w:num>
  <w:num w:numId="2">
    <w:abstractNumId w:val="3"/>
  </w:num>
  <w:num w:numId="3">
    <w:abstractNumId w:val="7"/>
  </w:num>
  <w:num w:numId="4">
    <w:abstractNumId w:val="6"/>
  </w:num>
  <w:num w:numId="5">
    <w:abstractNumId w:val="2"/>
  </w:num>
  <w:num w:numId="6">
    <w:abstractNumId w:val="0"/>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20"/>
  <w:displayHorizontalDrawingGridEvery w:val="2"/>
  <w:characterSpacingControl w:val="doNotCompress"/>
  <w:compat>
    <w:useFELayout/>
  </w:compat>
  <w:rsids>
    <w:rsidRoot w:val="00E647B4"/>
    <w:rsid w:val="00023247"/>
    <w:rsid w:val="00026D18"/>
    <w:rsid w:val="00050531"/>
    <w:rsid w:val="000A72B6"/>
    <w:rsid w:val="000C165C"/>
    <w:rsid w:val="00111B9E"/>
    <w:rsid w:val="00150A37"/>
    <w:rsid w:val="0016771D"/>
    <w:rsid w:val="001A2383"/>
    <w:rsid w:val="001A6D11"/>
    <w:rsid w:val="001B13F9"/>
    <w:rsid w:val="001B3A0A"/>
    <w:rsid w:val="001C0826"/>
    <w:rsid w:val="001C2F12"/>
    <w:rsid w:val="001D300D"/>
    <w:rsid w:val="001D43DF"/>
    <w:rsid w:val="001D60AD"/>
    <w:rsid w:val="001F0A4F"/>
    <w:rsid w:val="001F49AB"/>
    <w:rsid w:val="00205DBF"/>
    <w:rsid w:val="0020781C"/>
    <w:rsid w:val="00232C2E"/>
    <w:rsid w:val="00237758"/>
    <w:rsid w:val="002416A6"/>
    <w:rsid w:val="00244AC2"/>
    <w:rsid w:val="00273DA5"/>
    <w:rsid w:val="002832F0"/>
    <w:rsid w:val="002874BE"/>
    <w:rsid w:val="002E30FD"/>
    <w:rsid w:val="002F04FF"/>
    <w:rsid w:val="002F4722"/>
    <w:rsid w:val="003032A4"/>
    <w:rsid w:val="0030340B"/>
    <w:rsid w:val="00305A4D"/>
    <w:rsid w:val="00327104"/>
    <w:rsid w:val="00344D7E"/>
    <w:rsid w:val="0034654E"/>
    <w:rsid w:val="00373201"/>
    <w:rsid w:val="003A6311"/>
    <w:rsid w:val="003D10EE"/>
    <w:rsid w:val="003D64B9"/>
    <w:rsid w:val="003E7275"/>
    <w:rsid w:val="003E7A60"/>
    <w:rsid w:val="003F33C4"/>
    <w:rsid w:val="003F341A"/>
    <w:rsid w:val="00425B0D"/>
    <w:rsid w:val="00451657"/>
    <w:rsid w:val="00473D19"/>
    <w:rsid w:val="004B0F4A"/>
    <w:rsid w:val="004C6F97"/>
    <w:rsid w:val="005151CF"/>
    <w:rsid w:val="00515F1B"/>
    <w:rsid w:val="00520ABF"/>
    <w:rsid w:val="00567808"/>
    <w:rsid w:val="00570C70"/>
    <w:rsid w:val="00581028"/>
    <w:rsid w:val="0058535C"/>
    <w:rsid w:val="005C48F5"/>
    <w:rsid w:val="005E5DDE"/>
    <w:rsid w:val="005F59A7"/>
    <w:rsid w:val="006210AE"/>
    <w:rsid w:val="00622AA2"/>
    <w:rsid w:val="00623DED"/>
    <w:rsid w:val="00624477"/>
    <w:rsid w:val="00634734"/>
    <w:rsid w:val="00650B84"/>
    <w:rsid w:val="00651F3F"/>
    <w:rsid w:val="006602C5"/>
    <w:rsid w:val="00662E71"/>
    <w:rsid w:val="00673057"/>
    <w:rsid w:val="00677444"/>
    <w:rsid w:val="00694E85"/>
    <w:rsid w:val="006B66B6"/>
    <w:rsid w:val="006B6CEA"/>
    <w:rsid w:val="006E0FC9"/>
    <w:rsid w:val="006F2F7C"/>
    <w:rsid w:val="007005D4"/>
    <w:rsid w:val="00706CCC"/>
    <w:rsid w:val="00745E20"/>
    <w:rsid w:val="007536A3"/>
    <w:rsid w:val="00783804"/>
    <w:rsid w:val="007977AC"/>
    <w:rsid w:val="007A2209"/>
    <w:rsid w:val="007C0D7C"/>
    <w:rsid w:val="007C6E44"/>
    <w:rsid w:val="00805BEA"/>
    <w:rsid w:val="00817ABE"/>
    <w:rsid w:val="008329C1"/>
    <w:rsid w:val="0083420F"/>
    <w:rsid w:val="00850522"/>
    <w:rsid w:val="00861F22"/>
    <w:rsid w:val="00877921"/>
    <w:rsid w:val="0088438A"/>
    <w:rsid w:val="00884D40"/>
    <w:rsid w:val="00895DD6"/>
    <w:rsid w:val="00897B3E"/>
    <w:rsid w:val="008A348C"/>
    <w:rsid w:val="008A4A5B"/>
    <w:rsid w:val="008A4CED"/>
    <w:rsid w:val="008D375A"/>
    <w:rsid w:val="008D4FD5"/>
    <w:rsid w:val="008E7F3E"/>
    <w:rsid w:val="00900C5C"/>
    <w:rsid w:val="0091268C"/>
    <w:rsid w:val="00931EC1"/>
    <w:rsid w:val="00932AE5"/>
    <w:rsid w:val="00946382"/>
    <w:rsid w:val="009659EE"/>
    <w:rsid w:val="009774AF"/>
    <w:rsid w:val="009918CE"/>
    <w:rsid w:val="009A6057"/>
    <w:rsid w:val="009B323C"/>
    <w:rsid w:val="009C1037"/>
    <w:rsid w:val="009D63EE"/>
    <w:rsid w:val="009E07FE"/>
    <w:rsid w:val="009F1CC2"/>
    <w:rsid w:val="00A06A93"/>
    <w:rsid w:val="00A10B52"/>
    <w:rsid w:val="00A1256E"/>
    <w:rsid w:val="00A12DEA"/>
    <w:rsid w:val="00A146FB"/>
    <w:rsid w:val="00A42B26"/>
    <w:rsid w:val="00A45DE2"/>
    <w:rsid w:val="00A769AC"/>
    <w:rsid w:val="00A81D53"/>
    <w:rsid w:val="00A978EC"/>
    <w:rsid w:val="00AB0FC3"/>
    <w:rsid w:val="00AD4E5C"/>
    <w:rsid w:val="00AD7032"/>
    <w:rsid w:val="00AE7BDE"/>
    <w:rsid w:val="00B00898"/>
    <w:rsid w:val="00B0485C"/>
    <w:rsid w:val="00B12C88"/>
    <w:rsid w:val="00B21AD4"/>
    <w:rsid w:val="00B67DA3"/>
    <w:rsid w:val="00B7341B"/>
    <w:rsid w:val="00B81B97"/>
    <w:rsid w:val="00BA0235"/>
    <w:rsid w:val="00BC4B6C"/>
    <w:rsid w:val="00BD7FA3"/>
    <w:rsid w:val="00BF5E2A"/>
    <w:rsid w:val="00C06BE0"/>
    <w:rsid w:val="00C24AC0"/>
    <w:rsid w:val="00C27713"/>
    <w:rsid w:val="00C5775B"/>
    <w:rsid w:val="00C72698"/>
    <w:rsid w:val="00C7325F"/>
    <w:rsid w:val="00CA18CE"/>
    <w:rsid w:val="00CA777F"/>
    <w:rsid w:val="00CB3536"/>
    <w:rsid w:val="00CB6DCD"/>
    <w:rsid w:val="00CC4DE4"/>
    <w:rsid w:val="00CE1BDB"/>
    <w:rsid w:val="00CE43CF"/>
    <w:rsid w:val="00D159A4"/>
    <w:rsid w:val="00D26DEC"/>
    <w:rsid w:val="00D31CDA"/>
    <w:rsid w:val="00D3737A"/>
    <w:rsid w:val="00D42571"/>
    <w:rsid w:val="00D72D56"/>
    <w:rsid w:val="00D7630C"/>
    <w:rsid w:val="00D92C0F"/>
    <w:rsid w:val="00DD4813"/>
    <w:rsid w:val="00DE0F3A"/>
    <w:rsid w:val="00E028B0"/>
    <w:rsid w:val="00E038CA"/>
    <w:rsid w:val="00E17056"/>
    <w:rsid w:val="00E2045A"/>
    <w:rsid w:val="00E52964"/>
    <w:rsid w:val="00E554B2"/>
    <w:rsid w:val="00E57756"/>
    <w:rsid w:val="00E647B4"/>
    <w:rsid w:val="00E7695C"/>
    <w:rsid w:val="00E862C2"/>
    <w:rsid w:val="00E869A2"/>
    <w:rsid w:val="00EA7549"/>
    <w:rsid w:val="00ED623B"/>
    <w:rsid w:val="00ED654E"/>
    <w:rsid w:val="00EE2C0E"/>
    <w:rsid w:val="00EE3615"/>
    <w:rsid w:val="00EF2FE2"/>
    <w:rsid w:val="00F01AD1"/>
    <w:rsid w:val="00F01FB7"/>
    <w:rsid w:val="00F04F00"/>
    <w:rsid w:val="00F221FC"/>
    <w:rsid w:val="00F31C08"/>
    <w:rsid w:val="00F3432A"/>
    <w:rsid w:val="00F53807"/>
    <w:rsid w:val="00F57FA5"/>
    <w:rsid w:val="00F701DB"/>
    <w:rsid w:val="00F75B1F"/>
    <w:rsid w:val="00FA5CC8"/>
    <w:rsid w:val="00FB3539"/>
    <w:rsid w:val="00FF3F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9AC"/>
  </w:style>
  <w:style w:type="paragraph" w:styleId="Heading1">
    <w:name w:val="heading 1"/>
    <w:basedOn w:val="Normal1"/>
    <w:next w:val="Normal1"/>
    <w:rsid w:val="00A769AC"/>
    <w:pPr>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A769AC"/>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A769AC"/>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A769AC"/>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A769AC"/>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A769AC"/>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769AC"/>
    <w:pPr>
      <w:spacing w:line="276" w:lineRule="auto"/>
    </w:pPr>
    <w:rPr>
      <w:rFonts w:ascii="Arial" w:eastAsia="Arial" w:hAnsi="Arial" w:cs="Arial"/>
      <w:color w:val="000000"/>
      <w:sz w:val="22"/>
    </w:rPr>
  </w:style>
  <w:style w:type="paragraph" w:styleId="Title">
    <w:name w:val="Title"/>
    <w:basedOn w:val="Normal1"/>
    <w:next w:val="Normal1"/>
    <w:rsid w:val="00A769AC"/>
    <w:pPr>
      <w:contextualSpacing/>
    </w:pPr>
    <w:rPr>
      <w:rFonts w:ascii="Trebuchet MS" w:eastAsia="Trebuchet MS" w:hAnsi="Trebuchet MS" w:cs="Trebuchet MS"/>
      <w:sz w:val="42"/>
    </w:rPr>
  </w:style>
  <w:style w:type="paragraph" w:styleId="Subtitle">
    <w:name w:val="Subtitle"/>
    <w:basedOn w:val="Normal1"/>
    <w:next w:val="Normal1"/>
    <w:rsid w:val="00A769AC"/>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C6E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E44"/>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6E44"/>
    <w:rPr>
      <w:sz w:val="18"/>
      <w:szCs w:val="18"/>
    </w:rPr>
  </w:style>
  <w:style w:type="paragraph" w:styleId="CommentText">
    <w:name w:val="annotation text"/>
    <w:basedOn w:val="Normal"/>
    <w:link w:val="CommentTextChar"/>
    <w:uiPriority w:val="99"/>
    <w:semiHidden/>
    <w:unhideWhenUsed/>
    <w:rsid w:val="007C6E44"/>
  </w:style>
  <w:style w:type="character" w:customStyle="1" w:styleId="CommentTextChar">
    <w:name w:val="Comment Text Char"/>
    <w:basedOn w:val="DefaultParagraphFont"/>
    <w:link w:val="CommentText"/>
    <w:uiPriority w:val="99"/>
    <w:semiHidden/>
    <w:rsid w:val="007C6E44"/>
  </w:style>
  <w:style w:type="paragraph" w:styleId="CommentSubject">
    <w:name w:val="annotation subject"/>
    <w:basedOn w:val="CommentText"/>
    <w:next w:val="CommentText"/>
    <w:link w:val="CommentSubjectChar"/>
    <w:uiPriority w:val="99"/>
    <w:semiHidden/>
    <w:unhideWhenUsed/>
    <w:rsid w:val="007C6E44"/>
    <w:rPr>
      <w:b/>
      <w:bCs/>
      <w:sz w:val="20"/>
      <w:szCs w:val="20"/>
    </w:rPr>
  </w:style>
  <w:style w:type="character" w:customStyle="1" w:styleId="CommentSubjectChar">
    <w:name w:val="Comment Subject Char"/>
    <w:basedOn w:val="CommentTextChar"/>
    <w:link w:val="CommentSubject"/>
    <w:uiPriority w:val="99"/>
    <w:semiHidden/>
    <w:rsid w:val="007C6E44"/>
    <w:rPr>
      <w:b/>
      <w:bCs/>
      <w:sz w:val="20"/>
      <w:szCs w:val="20"/>
    </w:rPr>
  </w:style>
  <w:style w:type="character" w:styleId="Hyperlink">
    <w:name w:val="Hyperlink"/>
    <w:basedOn w:val="DefaultParagraphFont"/>
    <w:uiPriority w:val="99"/>
    <w:unhideWhenUsed/>
    <w:rsid w:val="00CE1BDB"/>
    <w:rPr>
      <w:color w:val="0000FF"/>
      <w:u w:val="single"/>
    </w:rPr>
  </w:style>
  <w:style w:type="character" w:customStyle="1" w:styleId="apple-converted-space">
    <w:name w:val="apple-converted-space"/>
    <w:basedOn w:val="DefaultParagraphFont"/>
    <w:rsid w:val="00205DBF"/>
  </w:style>
  <w:style w:type="paragraph" w:styleId="Revision">
    <w:name w:val="Revision"/>
    <w:hidden/>
    <w:uiPriority w:val="99"/>
    <w:semiHidden/>
    <w:rsid w:val="001D60AD"/>
  </w:style>
  <w:style w:type="table" w:styleId="TableGrid">
    <w:name w:val="Table Grid"/>
    <w:basedOn w:val="TableNormal"/>
    <w:uiPriority w:val="59"/>
    <w:rsid w:val="00C06B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00"/>
      <w:contextualSpacing/>
      <w:outlineLvl w:val="0"/>
    </w:pPr>
    <w:rPr>
      <w:rFonts w:ascii="Trebuchet MS" w:eastAsia="Trebuchet MS" w:hAnsi="Trebuchet MS" w:cs="Trebuchet MS"/>
      <w:sz w:val="32"/>
    </w:rPr>
  </w:style>
  <w:style w:type="paragraph" w:styleId="Heading2">
    <w:name w:val="heading 2"/>
    <w:basedOn w:val="Normal1"/>
    <w:next w:val="Normal1"/>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contextualSpacing/>
    </w:pPr>
    <w:rPr>
      <w:rFonts w:ascii="Trebuchet MS" w:eastAsia="Trebuchet MS" w:hAnsi="Trebuchet MS" w:cs="Trebuchet MS"/>
      <w:sz w:val="42"/>
    </w:rPr>
  </w:style>
  <w:style w:type="paragraph" w:styleId="Subtitle">
    <w:name w:val="Subtitle"/>
    <w:basedOn w:val="Normal1"/>
    <w:next w:val="Normal1"/>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C6E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E44"/>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6E44"/>
    <w:rPr>
      <w:sz w:val="18"/>
      <w:szCs w:val="18"/>
    </w:rPr>
  </w:style>
  <w:style w:type="paragraph" w:styleId="CommentText">
    <w:name w:val="annotation text"/>
    <w:basedOn w:val="Normal"/>
    <w:link w:val="CommentTextChar"/>
    <w:uiPriority w:val="99"/>
    <w:semiHidden/>
    <w:unhideWhenUsed/>
    <w:rsid w:val="007C6E44"/>
  </w:style>
  <w:style w:type="character" w:customStyle="1" w:styleId="CommentTextChar">
    <w:name w:val="Comment Text Char"/>
    <w:basedOn w:val="DefaultParagraphFont"/>
    <w:link w:val="CommentText"/>
    <w:uiPriority w:val="99"/>
    <w:semiHidden/>
    <w:rsid w:val="007C6E44"/>
  </w:style>
  <w:style w:type="paragraph" w:styleId="CommentSubject">
    <w:name w:val="annotation subject"/>
    <w:basedOn w:val="CommentText"/>
    <w:next w:val="CommentText"/>
    <w:link w:val="CommentSubjectChar"/>
    <w:uiPriority w:val="99"/>
    <w:semiHidden/>
    <w:unhideWhenUsed/>
    <w:rsid w:val="007C6E44"/>
    <w:rPr>
      <w:b/>
      <w:bCs/>
      <w:sz w:val="20"/>
      <w:szCs w:val="20"/>
    </w:rPr>
  </w:style>
  <w:style w:type="character" w:customStyle="1" w:styleId="CommentSubjectChar">
    <w:name w:val="Comment Subject Char"/>
    <w:basedOn w:val="CommentTextChar"/>
    <w:link w:val="CommentSubject"/>
    <w:uiPriority w:val="99"/>
    <w:semiHidden/>
    <w:rsid w:val="007C6E44"/>
    <w:rPr>
      <w:b/>
      <w:bCs/>
      <w:sz w:val="20"/>
      <w:szCs w:val="20"/>
    </w:rPr>
  </w:style>
</w:styles>
</file>

<file path=word/webSettings.xml><?xml version="1.0" encoding="utf-8"?>
<w:webSettings xmlns:r="http://schemas.openxmlformats.org/officeDocument/2006/relationships" xmlns:w="http://schemas.openxmlformats.org/wordprocessingml/2006/main">
  <w:divs>
    <w:div w:id="206142664">
      <w:bodyDiv w:val="1"/>
      <w:marLeft w:val="0"/>
      <w:marRight w:val="0"/>
      <w:marTop w:val="0"/>
      <w:marBottom w:val="0"/>
      <w:divBdr>
        <w:top w:val="none" w:sz="0" w:space="0" w:color="auto"/>
        <w:left w:val="none" w:sz="0" w:space="0" w:color="auto"/>
        <w:bottom w:val="none" w:sz="0" w:space="0" w:color="auto"/>
        <w:right w:val="none" w:sz="0" w:space="0" w:color="auto"/>
      </w:divBdr>
      <w:divsChild>
        <w:div w:id="770050622">
          <w:marLeft w:val="0"/>
          <w:marRight w:val="0"/>
          <w:marTop w:val="0"/>
          <w:marBottom w:val="0"/>
          <w:divBdr>
            <w:top w:val="none" w:sz="0" w:space="0" w:color="auto"/>
            <w:left w:val="none" w:sz="0" w:space="0" w:color="auto"/>
            <w:bottom w:val="none" w:sz="0" w:space="0" w:color="auto"/>
            <w:right w:val="none" w:sz="0" w:space="0" w:color="auto"/>
          </w:divBdr>
        </w:div>
        <w:div w:id="2001539837">
          <w:marLeft w:val="0"/>
          <w:marRight w:val="0"/>
          <w:marTop w:val="0"/>
          <w:marBottom w:val="0"/>
          <w:divBdr>
            <w:top w:val="none" w:sz="0" w:space="0" w:color="auto"/>
            <w:left w:val="none" w:sz="0" w:space="0" w:color="auto"/>
            <w:bottom w:val="none" w:sz="0" w:space="0" w:color="auto"/>
            <w:right w:val="none" w:sz="0" w:space="0" w:color="auto"/>
          </w:divBdr>
        </w:div>
        <w:div w:id="2038964745">
          <w:marLeft w:val="0"/>
          <w:marRight w:val="0"/>
          <w:marTop w:val="0"/>
          <w:marBottom w:val="0"/>
          <w:divBdr>
            <w:top w:val="none" w:sz="0" w:space="0" w:color="auto"/>
            <w:left w:val="none" w:sz="0" w:space="0" w:color="auto"/>
            <w:bottom w:val="none" w:sz="0" w:space="0" w:color="auto"/>
            <w:right w:val="none" w:sz="0" w:space="0" w:color="auto"/>
          </w:divBdr>
        </w:div>
      </w:divsChild>
    </w:div>
    <w:div w:id="773599780">
      <w:bodyDiv w:val="1"/>
      <w:marLeft w:val="0"/>
      <w:marRight w:val="0"/>
      <w:marTop w:val="0"/>
      <w:marBottom w:val="0"/>
      <w:divBdr>
        <w:top w:val="none" w:sz="0" w:space="0" w:color="auto"/>
        <w:left w:val="none" w:sz="0" w:space="0" w:color="auto"/>
        <w:bottom w:val="none" w:sz="0" w:space="0" w:color="auto"/>
        <w:right w:val="none" w:sz="0" w:space="0" w:color="auto"/>
      </w:divBdr>
      <w:divsChild>
        <w:div w:id="1133476830">
          <w:marLeft w:val="0"/>
          <w:marRight w:val="0"/>
          <w:marTop w:val="0"/>
          <w:marBottom w:val="0"/>
          <w:divBdr>
            <w:top w:val="none" w:sz="0" w:space="0" w:color="auto"/>
            <w:left w:val="none" w:sz="0" w:space="0" w:color="auto"/>
            <w:bottom w:val="none" w:sz="0" w:space="0" w:color="auto"/>
            <w:right w:val="none" w:sz="0" w:space="0" w:color="auto"/>
          </w:divBdr>
        </w:div>
        <w:div w:id="645163425">
          <w:marLeft w:val="0"/>
          <w:marRight w:val="0"/>
          <w:marTop w:val="0"/>
          <w:marBottom w:val="0"/>
          <w:divBdr>
            <w:top w:val="none" w:sz="0" w:space="0" w:color="auto"/>
            <w:left w:val="none" w:sz="0" w:space="0" w:color="auto"/>
            <w:bottom w:val="none" w:sz="0" w:space="0" w:color="auto"/>
            <w:right w:val="none" w:sz="0" w:space="0" w:color="auto"/>
          </w:divBdr>
        </w:div>
        <w:div w:id="19998481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t.ece.ubc.ca/software/pythia/" TargetMode="External"/><Relationship Id="rId3" Type="http://schemas.openxmlformats.org/officeDocument/2006/relationships/styles" Target="styles.xml"/><Relationship Id="rId7" Type="http://schemas.openxmlformats.org/officeDocument/2006/relationships/hyperlink" Target="http://www.springer.de/comp/lncs/index.html" TargetMode="Externa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oracle.com/javase/7/docs/api/org/w3c/do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1BDB9-98E2-4E7F-A9FA-B201B566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1</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cs507-tkloRPEproposal.docx</vt:lpstr>
    </vt:vector>
  </TitlesOfParts>
  <Company>University of British Columbia</Company>
  <LinksUpToDate>false</LinksUpToDate>
  <CharactersWithSpaces>17473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cs507-tkloRPEproposal.docx</dc:title>
  <cp:lastModifiedBy>jtk1o</cp:lastModifiedBy>
  <cp:revision>112</cp:revision>
  <cp:lastPrinted>2013-10-07T18:27:00Z</cp:lastPrinted>
  <dcterms:created xsi:type="dcterms:W3CDTF">2013-10-01T23:17:00Z</dcterms:created>
  <dcterms:modified xsi:type="dcterms:W3CDTF">2013-12-11T23:30:00Z</dcterms:modified>
</cp:coreProperties>
</file>